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customXmlInsRangeStart w:id="2" w:author="Kiss Domonkos" w:date="2020-09-27T16:54:00Z"/>
    <w:sdt>
      <w:sdtPr>
        <w:rPr>
          <w:sz w:val="18"/>
          <w:szCs w:val="18"/>
          <w:rPrChange w:id="3" w:author="Kiss Domonkos" w:date="2020-09-27T16:54:00Z">
            <w:rPr/>
          </w:rPrChange>
        </w:rPr>
        <w:id w:val="1022442428"/>
        <w:docPartObj>
          <w:docPartGallery w:val="Cover Pages"/>
          <w:docPartUnique/>
        </w:docPartObj>
      </w:sdtPr>
      <w:sdtEndPr>
        <w:rPr>
          <w:sz w:val="20"/>
          <w:szCs w:val="20"/>
          <w:rPrChange w:id="4" w:author="Kiss Domonkos" w:date="2020-09-27T16:54:00Z">
            <w:rPr/>
          </w:rPrChange>
        </w:rPr>
      </w:sdtEndPr>
      <w:sdtContent>
        <w:customXmlInsRangeEnd w:id="2"/>
        <w:p w14:paraId="6A1229CD" w14:textId="6995DA3D" w:rsidR="002F2CB2" w:rsidRPr="00415782" w:rsidRDefault="002F2CB2">
          <w:pPr>
            <w:rPr>
              <w:ins w:id="5" w:author="Kiss Domonkos" w:date="2020-09-27T16:54:00Z"/>
              <w:sz w:val="18"/>
              <w:szCs w:val="18"/>
              <w:rPrChange w:id="6" w:author="Kiss Domonkos" w:date="2020-09-27T16:54:00Z">
                <w:rPr>
                  <w:ins w:id="7" w:author="Kiss Domonkos" w:date="2020-09-27T16:54:00Z"/>
                </w:rPr>
              </w:rPrChange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2F2CB2" w:rsidRPr="00415782" w14:paraId="3DA6759E" w14:textId="77777777">
            <w:trPr>
              <w:ins w:id="8" w:author="Kiss Domonkos" w:date="2020-09-27T16:54:00Z"/>
            </w:trPr>
            <w:customXmlInsRangeStart w:id="9" w:author="Kiss Domonkos" w:date="2020-09-27T16:54:00Z"/>
            <w:sdt>
              <w:sdtPr>
                <w:rPr>
                  <w:color w:val="2E74B5" w:themeColor="accent1" w:themeShade="BF"/>
                  <w:sz w:val="20"/>
                  <w:szCs w:val="20"/>
                  <w:rPrChange w:id="10" w:author="Kiss Domonkos" w:date="2020-09-27T16:54:00Z">
                    <w:rPr>
                      <w:color w:val="2E74B5" w:themeColor="accent1" w:themeShade="BF"/>
                      <w:sz w:val="24"/>
                      <w:szCs w:val="24"/>
                    </w:rPr>
                  </w:rPrChange>
                </w:rPr>
                <w:alias w:val="Cég"/>
                <w:id w:val="13406915"/>
                <w:placeholder>
                  <w:docPart w:val="00525B21E5BB4740B2E5ED47D01871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customXmlInsRangeEnd w:id="9"/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DA9582" w14:textId="5B2857D7" w:rsidR="002F2CB2" w:rsidRPr="00415782" w:rsidRDefault="00415782">
                    <w:pPr>
                      <w:pStyle w:val="NoSpacing"/>
                      <w:rPr>
                        <w:ins w:id="11" w:author="Kiss Domonkos" w:date="2020-09-27T16:54:00Z"/>
                        <w:color w:val="2E74B5" w:themeColor="accent1" w:themeShade="BF"/>
                        <w:sz w:val="20"/>
                        <w:szCs w:val="18"/>
                        <w:rPrChange w:id="12" w:author="Kiss Domonkos" w:date="2020-09-27T16:54:00Z">
                          <w:rPr>
                            <w:ins w:id="13" w:author="Kiss Domonkos" w:date="2020-09-27T16:54:00Z"/>
                            <w:color w:val="2E74B5" w:themeColor="accent1" w:themeShade="BF"/>
                            <w:sz w:val="24"/>
                          </w:rPr>
                        </w:rPrChange>
                      </w:rPr>
                    </w:pPr>
                    <w:ins w:id="14" w:author="Kiss Domonkos" w:date="2020-09-27T16:55:00Z">
                      <w:r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>Empirikus Pénzügyek – 1. HF</w:t>
                      </w:r>
                    </w:ins>
                  </w:p>
                </w:tc>
                <w:customXmlInsRangeStart w:id="15" w:author="Kiss Domonkos" w:date="2020-09-27T16:54:00Z"/>
              </w:sdtContent>
            </w:sdt>
            <w:customXmlInsRangeEnd w:id="15"/>
          </w:tr>
          <w:tr w:rsidR="002F2CB2" w:rsidRPr="00415782" w14:paraId="78BA51E0" w14:textId="77777777">
            <w:trPr>
              <w:ins w:id="16" w:author="Kiss Domonkos" w:date="2020-09-27T16:54:00Z"/>
            </w:trPr>
            <w:tc>
              <w:tcPr>
                <w:tcW w:w="7672" w:type="dxa"/>
              </w:tcPr>
              <w:customXmlInsRangeStart w:id="17" w:author="Kiss Domonkos" w:date="2020-09-27T16:54:00Z"/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56"/>
                    <w:rPrChange w:id="18" w:author="Kiss Domonkos" w:date="2020-09-27T16:54:00Z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rPrChange>
                  </w:rPr>
                  <w:alias w:val="Cím"/>
                  <w:id w:val="13406919"/>
                  <w:placeholder>
                    <w:docPart w:val="E87C172ED2EA43D79A25400F4498BC4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customXmlInsRangeEnd w:id="17"/>
                  <w:p w14:paraId="35FAFCA0" w14:textId="6D341895" w:rsidR="002F2CB2" w:rsidRPr="00415782" w:rsidRDefault="002F2CB2">
                    <w:pPr>
                      <w:pStyle w:val="NoSpacing"/>
                      <w:spacing w:line="216" w:lineRule="auto"/>
                      <w:rPr>
                        <w:ins w:id="19" w:author="Kiss Domonkos" w:date="2020-09-27T16:54:00Z"/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56"/>
                        <w:rPrChange w:id="20" w:author="Kiss Domonkos" w:date="2020-09-27T16:54:00Z">
                          <w:rPr>
                            <w:ins w:id="21" w:author="Kiss Domonkos" w:date="2020-09-27T16:54:00Z"/>
                            <w:rFonts w:asciiTheme="majorHAnsi" w:eastAsiaTheme="majorEastAsia" w:hAnsiTheme="majorHAnsi" w:cstheme="majorBidi"/>
                            <w:color w:val="5B9BD5" w:themeColor="accent1"/>
                            <w:sz w:val="88"/>
                            <w:szCs w:val="88"/>
                          </w:rPr>
                        </w:rPrChange>
                      </w:rPr>
                    </w:pPr>
                    <w:ins w:id="22" w:author="Kiss Domonkos" w:date="2020-09-27T16:54:00Z">
                      <w:r w:rsidRPr="00415782"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56"/>
                          <w:szCs w:val="56"/>
                          <w:rPrChange w:id="23" w:author="Kiss Domonkos" w:date="2020-09-27T16:54:00Z"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88"/>
                              <w:szCs w:val="88"/>
                            </w:rPr>
                          </w:rPrChange>
                        </w:rPr>
                        <w:t xml:space="preserve">Stilizált tények </w:t>
                      </w:r>
                      <w:r w:rsidR="00415782" w:rsidRPr="00415782"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56"/>
                          <w:szCs w:val="56"/>
                          <w:rPrChange w:id="24" w:author="Kiss Domonkos" w:date="2020-09-27T16:54:00Z"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88"/>
                              <w:szCs w:val="88"/>
                            </w:rPr>
                          </w:rPrChange>
                        </w:rPr>
                        <w:t xml:space="preserve">a hozamokról, hatványkitevő becslése </w:t>
                      </w:r>
                    </w:ins>
                  </w:p>
                  <w:customXmlInsRangeStart w:id="25" w:author="Kiss Domonkos" w:date="2020-09-27T16:54:00Z"/>
                </w:sdtContent>
              </w:sdt>
              <w:customXmlInsRangeEnd w:id="25"/>
            </w:tc>
          </w:tr>
          <w:tr w:rsidR="002F2CB2" w:rsidRPr="00415782" w14:paraId="29967D84" w14:textId="77777777">
            <w:trPr>
              <w:ins w:id="26" w:author="Kiss Domonkos" w:date="2020-09-27T16:54:00Z"/>
            </w:trPr>
            <w:customXmlInsRangeStart w:id="27" w:author="Kiss Domonkos" w:date="2020-09-27T16:54:00Z"/>
            <w:sdt>
              <w:sdtPr>
                <w:rPr>
                  <w:color w:val="2E74B5" w:themeColor="accent1" w:themeShade="BF"/>
                  <w:sz w:val="20"/>
                  <w:szCs w:val="20"/>
                  <w:rPrChange w:id="28" w:author="Kiss Domonkos" w:date="2020-09-27T16:54:00Z">
                    <w:rPr>
                      <w:color w:val="2E74B5" w:themeColor="accent1" w:themeShade="BF"/>
                      <w:sz w:val="24"/>
                      <w:szCs w:val="24"/>
                    </w:rPr>
                  </w:rPrChange>
                </w:rPr>
                <w:alias w:val="Alcím"/>
                <w:id w:val="13406923"/>
                <w:placeholder>
                  <w:docPart w:val="3355C322333445A389F6F0BC43A0C1C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customXmlInsRangeEnd w:id="27"/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E3F0B8" w14:textId="380352BF" w:rsidR="002F2CB2" w:rsidRPr="00415782" w:rsidRDefault="00415782">
                    <w:pPr>
                      <w:pStyle w:val="NoSpacing"/>
                      <w:rPr>
                        <w:ins w:id="29" w:author="Kiss Domonkos" w:date="2020-09-27T16:54:00Z"/>
                        <w:color w:val="2E74B5" w:themeColor="accent1" w:themeShade="BF"/>
                        <w:sz w:val="20"/>
                        <w:szCs w:val="18"/>
                        <w:rPrChange w:id="30" w:author="Kiss Domonkos" w:date="2020-09-27T16:54:00Z">
                          <w:rPr>
                            <w:ins w:id="31" w:author="Kiss Domonkos" w:date="2020-09-27T16:54:00Z"/>
                            <w:color w:val="2E74B5" w:themeColor="accent1" w:themeShade="BF"/>
                            <w:sz w:val="24"/>
                          </w:rPr>
                        </w:rPrChange>
                      </w:rPr>
                    </w:pPr>
                    <w:ins w:id="32" w:author="Kiss Domonkos" w:date="2020-09-27T16:54:00Z">
                      <w:r>
                        <w:rPr>
                          <w:color w:val="2E74B5" w:themeColor="accent1" w:themeShade="BF"/>
                          <w:sz w:val="20"/>
                          <w:szCs w:val="20"/>
                        </w:rPr>
                        <w:t>Elemzés a Tesla hozamairól</w:t>
                      </w:r>
                    </w:ins>
                  </w:p>
                </w:tc>
                <w:customXmlInsRangeStart w:id="33" w:author="Kiss Domonkos" w:date="2020-09-27T16:54:00Z"/>
              </w:sdtContent>
            </w:sdt>
            <w:customXmlInsRangeEnd w:id="33"/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2F2CB2" w:rsidRPr="00415782" w14:paraId="3D56A911" w14:textId="77777777">
            <w:trPr>
              <w:ins w:id="34" w:author="Kiss Domonkos" w:date="2020-09-27T16:54:00Z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customXmlInsRangeStart w:id="35" w:author="Kiss Domonkos" w:date="2020-09-27T16:54:00Z"/>
              <w:sdt>
                <w:sdtPr>
                  <w:rPr>
                    <w:color w:val="5B9BD5" w:themeColor="accent1"/>
                    <w:rPrChange w:id="36" w:author="Kiss Domonkos" w:date="2020-09-27T16:54:00Z">
                      <w:rPr>
                        <w:color w:val="5B9BD5" w:themeColor="accent1"/>
                        <w:sz w:val="28"/>
                        <w:szCs w:val="28"/>
                      </w:rPr>
                    </w:rPrChange>
                  </w:rPr>
                  <w:alias w:val="Szerző"/>
                  <w:id w:val="13406928"/>
                  <w:placeholder>
                    <w:docPart w:val="DDD4B0FDF86647E4845A51CA3F4C515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customXmlInsRangeEnd w:id="35"/>
                  <w:p w14:paraId="0D59ED0D" w14:textId="7EBCFDF8" w:rsidR="002F2CB2" w:rsidRPr="00415782" w:rsidRDefault="002F2CB2">
                    <w:pPr>
                      <w:pStyle w:val="NoSpacing"/>
                      <w:rPr>
                        <w:ins w:id="37" w:author="Kiss Domonkos" w:date="2020-09-27T16:54:00Z"/>
                        <w:color w:val="5B9BD5" w:themeColor="accent1"/>
                        <w:rPrChange w:id="38" w:author="Kiss Domonkos" w:date="2020-09-27T16:54:00Z">
                          <w:rPr>
                            <w:ins w:id="39" w:author="Kiss Domonkos" w:date="2020-09-27T16:54:00Z"/>
                            <w:color w:val="5B9BD5" w:themeColor="accent1"/>
                            <w:sz w:val="28"/>
                            <w:szCs w:val="28"/>
                          </w:rPr>
                        </w:rPrChange>
                      </w:rPr>
                    </w:pPr>
                    <w:proofErr w:type="spellStart"/>
                    <w:ins w:id="40" w:author="Kiss Domonkos" w:date="2020-09-27T16:54:00Z">
                      <w:r w:rsidRPr="00415782">
                        <w:rPr>
                          <w:color w:val="5B9BD5" w:themeColor="accent1"/>
                          <w:rPrChange w:id="41" w:author="Kiss Domonkos" w:date="2020-09-27T16:54:00Z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rPrChange>
                        </w:rPr>
                        <w:t>Nguyen</w:t>
                      </w:r>
                      <w:proofErr w:type="spellEnd"/>
                      <w:r w:rsidRPr="00415782">
                        <w:rPr>
                          <w:color w:val="5B9BD5" w:themeColor="accent1"/>
                          <w:rPrChange w:id="42" w:author="Kiss Domonkos" w:date="2020-09-27T16:54:00Z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415782">
                        <w:rPr>
                          <w:color w:val="5B9BD5" w:themeColor="accent1"/>
                          <w:rPrChange w:id="43" w:author="Kiss Domonkos" w:date="2020-09-27T16:54:00Z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rPrChange>
                        </w:rPr>
                        <w:t>Nam</w:t>
                      </w:r>
                      <w:proofErr w:type="spellEnd"/>
                      <w:r w:rsidRPr="00415782">
                        <w:rPr>
                          <w:color w:val="5B9BD5" w:themeColor="accent1"/>
                          <w:rPrChange w:id="44" w:author="Kiss Domonkos" w:date="2020-09-27T16:54:00Z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rPrChange>
                        </w:rPr>
                        <w:t xml:space="preserve"> </w:t>
                      </w:r>
                      <w:proofErr w:type="spellStart"/>
                      <w:r w:rsidRPr="00415782">
                        <w:rPr>
                          <w:color w:val="5B9BD5" w:themeColor="accent1"/>
                          <w:rPrChange w:id="45" w:author="Kiss Domonkos" w:date="2020-09-27T16:54:00Z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rPrChange>
                        </w:rPr>
                        <w:t>Tuan</w:t>
                      </w:r>
                    </w:ins>
                    <w:proofErr w:type="spellEnd"/>
                    <w:ins w:id="46" w:author="Kiss Domonkos" w:date="2020-09-27T16:55:00Z">
                      <w:r w:rsidR="00415782">
                        <w:rPr>
                          <w:color w:val="5B9BD5" w:themeColor="accent1"/>
                        </w:rPr>
                        <w:t>, Kiss Domonkos</w:t>
                      </w:r>
                    </w:ins>
                  </w:p>
                  <w:customXmlInsRangeStart w:id="47" w:author="Kiss Domonkos" w:date="2020-09-27T16:54:00Z"/>
                </w:sdtContent>
              </w:sdt>
              <w:customXmlInsRangeEnd w:id="47"/>
              <w:customXmlInsRangeStart w:id="48" w:author="Kiss Domonkos" w:date="2020-09-27T16:54:00Z"/>
              <w:sdt>
                <w:sdtPr>
                  <w:rPr>
                    <w:color w:val="5B9BD5" w:themeColor="accent1"/>
                    <w:rPrChange w:id="49" w:author="Kiss Domonkos" w:date="2020-09-27T16:54:00Z">
                      <w:rPr>
                        <w:color w:val="5B9BD5" w:themeColor="accent1"/>
                        <w:sz w:val="28"/>
                        <w:szCs w:val="28"/>
                      </w:rPr>
                    </w:rPrChange>
                  </w:rPr>
                  <w:alias w:val="Dátum"/>
                  <w:tag w:val="Dátum"/>
                  <w:id w:val="13406932"/>
                  <w:placeholder>
                    <w:docPart w:val="A703828E97A94013ACED7E79582D5D7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9-27T00:00:00Z">
                    <w:dateFormat w:val="yyyy.MM.dd."/>
                    <w:lid w:val="hu-HU"/>
                    <w:storeMappedDataAs w:val="dateTime"/>
                    <w:calendar w:val="gregorian"/>
                  </w:date>
                </w:sdtPr>
                <w:sdtContent>
                  <w:customXmlInsRangeEnd w:id="48"/>
                  <w:p w14:paraId="4DE7B2C3" w14:textId="48529A69" w:rsidR="002F2CB2" w:rsidRPr="00415782" w:rsidRDefault="00415782">
                    <w:pPr>
                      <w:pStyle w:val="NoSpacing"/>
                      <w:rPr>
                        <w:ins w:id="50" w:author="Kiss Domonkos" w:date="2020-09-27T16:54:00Z"/>
                        <w:color w:val="5B9BD5" w:themeColor="accent1"/>
                        <w:rPrChange w:id="51" w:author="Kiss Domonkos" w:date="2020-09-27T16:54:00Z">
                          <w:rPr>
                            <w:ins w:id="52" w:author="Kiss Domonkos" w:date="2020-09-27T16:54:00Z"/>
                            <w:color w:val="5B9BD5" w:themeColor="accent1"/>
                            <w:sz w:val="28"/>
                            <w:szCs w:val="28"/>
                          </w:rPr>
                        </w:rPrChange>
                      </w:rPr>
                    </w:pPr>
                    <w:ins w:id="53" w:author="Kiss Domonkos" w:date="2020-09-27T16:55:00Z">
                      <w:r>
                        <w:rPr>
                          <w:color w:val="5B9BD5" w:themeColor="accent1"/>
                        </w:rPr>
                        <w:t>2020.09.27.</w:t>
                      </w:r>
                    </w:ins>
                  </w:p>
                  <w:customXmlInsRangeStart w:id="54" w:author="Kiss Domonkos" w:date="2020-09-27T16:54:00Z"/>
                </w:sdtContent>
              </w:sdt>
              <w:customXmlInsRangeEnd w:id="54"/>
              <w:p w14:paraId="4CC1AEAB" w14:textId="77777777" w:rsidR="002F2CB2" w:rsidRPr="00415782" w:rsidRDefault="002F2CB2">
                <w:pPr>
                  <w:pStyle w:val="NoSpacing"/>
                  <w:rPr>
                    <w:ins w:id="55" w:author="Kiss Domonkos" w:date="2020-09-27T16:54:00Z"/>
                    <w:color w:val="5B9BD5" w:themeColor="accent1"/>
                    <w:sz w:val="18"/>
                    <w:szCs w:val="18"/>
                    <w:rPrChange w:id="56" w:author="Kiss Domonkos" w:date="2020-09-27T16:54:00Z">
                      <w:rPr>
                        <w:ins w:id="57" w:author="Kiss Domonkos" w:date="2020-09-27T16:54:00Z"/>
                        <w:color w:val="5B9BD5" w:themeColor="accent1"/>
                      </w:rPr>
                    </w:rPrChange>
                  </w:rPr>
                </w:pPr>
              </w:p>
            </w:tc>
          </w:tr>
        </w:tbl>
        <w:p w14:paraId="1334C264" w14:textId="587A5EDB" w:rsidR="002F2CB2" w:rsidRPr="00415782" w:rsidRDefault="002F2CB2">
          <w:pPr>
            <w:rPr>
              <w:ins w:id="58" w:author="Kiss Domonkos" w:date="2020-09-27T16:54:00Z"/>
              <w:szCs w:val="20"/>
              <w:rPrChange w:id="59" w:author="Kiss Domonkos" w:date="2020-09-27T16:54:00Z">
                <w:rPr>
                  <w:ins w:id="60" w:author="Kiss Domonkos" w:date="2020-09-27T16:54:00Z"/>
                  <w:sz w:val="24"/>
                  <w:szCs w:val="24"/>
                </w:rPr>
              </w:rPrChange>
            </w:rPr>
          </w:pPr>
          <w:ins w:id="61" w:author="Kiss Domonkos" w:date="2020-09-27T16:54:00Z">
            <w:r w:rsidRPr="00415782">
              <w:rPr>
                <w:szCs w:val="20"/>
                <w:rPrChange w:id="62" w:author="Kiss Domonkos" w:date="2020-09-27T16:54:00Z">
                  <w:rPr>
                    <w:sz w:val="24"/>
                    <w:szCs w:val="24"/>
                  </w:rPr>
                </w:rPrChange>
              </w:rPr>
              <w:br w:type="page"/>
            </w:r>
          </w:ins>
        </w:p>
        <w:customXmlInsRangeStart w:id="63" w:author="Kiss Domonkos" w:date="2020-09-27T16:54:00Z"/>
      </w:sdtContent>
    </w:sdt>
    <w:customXmlInsRangeEnd w:id="63"/>
    <w:p w14:paraId="55155C92" w14:textId="7D74FB7A" w:rsidR="00415782" w:rsidRDefault="00415782" w:rsidP="00415782">
      <w:pPr>
        <w:pStyle w:val="Heading1"/>
        <w:rPr>
          <w:ins w:id="64" w:author="Kiss Domonkos" w:date="2020-09-27T16:58:00Z"/>
          <w:noProof/>
          <w:lang w:eastAsia="hu-HU"/>
        </w:rPr>
      </w:pPr>
      <w:ins w:id="65" w:author="Kiss Domonkos" w:date="2020-09-27T16:58:00Z">
        <w:r>
          <w:rPr>
            <w:noProof/>
            <w:lang w:eastAsia="hu-HU"/>
          </w:rPr>
          <w:lastRenderedPageBreak/>
          <w:t>Bevezetés</w:t>
        </w:r>
      </w:ins>
    </w:p>
    <w:p w14:paraId="0BE06EAF" w14:textId="24C0410E" w:rsidR="00415782" w:rsidRPr="00415782" w:rsidRDefault="00415782" w:rsidP="00415782">
      <w:pPr>
        <w:rPr>
          <w:ins w:id="66" w:author="Kiss Domonkos" w:date="2020-09-27T16:58:00Z"/>
          <w:lang w:eastAsia="hu-HU"/>
          <w:rPrChange w:id="67" w:author="Kiss Domonkos" w:date="2020-09-27T16:58:00Z">
            <w:rPr>
              <w:ins w:id="68" w:author="Kiss Domonkos" w:date="2020-09-27T16:58:00Z"/>
              <w:noProof/>
              <w:lang w:eastAsia="hu-HU"/>
            </w:rPr>
          </w:rPrChange>
        </w:rPr>
        <w:pPrChange w:id="69" w:author="Kiss Domonkos" w:date="2020-09-27T16:58:00Z">
          <w:pPr>
            <w:pStyle w:val="Heading1"/>
          </w:pPr>
        </w:pPrChange>
      </w:pPr>
      <w:ins w:id="70" w:author="Kiss Domonkos" w:date="2020-09-27T16:59:00Z">
        <w:r>
          <w:rPr>
            <w:lang w:eastAsia="hu-HU"/>
          </w:rPr>
          <w:t xml:space="preserve">A házi feladat során a Tesla árfolyamát 2016.09.06 és 2020.09.04 között vizsgáltuk. Az elemzéshez </w:t>
        </w:r>
      </w:ins>
      <w:ins w:id="71" w:author="Kiss Domonkos" w:date="2020-09-27T17:00:00Z">
        <w:r w:rsidRPr="00415782">
          <w:rPr>
            <w:lang w:eastAsia="hu-HU"/>
          </w:rPr>
          <w:t>R 3.6.3</w:t>
        </w:r>
        <w:r>
          <w:rPr>
            <w:lang w:eastAsia="hu-HU"/>
          </w:rPr>
          <w:t xml:space="preserve"> szoftvert használtunk. Az elemzéshez tartozó </w:t>
        </w:r>
      </w:ins>
      <w:proofErr w:type="spellStart"/>
      <w:ins w:id="72" w:author="Kiss Domonkos" w:date="2020-09-27T17:01:00Z">
        <w:r>
          <w:rPr>
            <w:lang w:eastAsia="hu-HU"/>
          </w:rPr>
          <w:t>github</w:t>
        </w:r>
        <w:proofErr w:type="spellEnd"/>
        <w:r>
          <w:rPr>
            <w:lang w:eastAsia="hu-HU"/>
          </w:rPr>
          <w:t xml:space="preserve"> </w:t>
        </w:r>
        <w:proofErr w:type="spellStart"/>
        <w:r>
          <w:rPr>
            <w:lang w:eastAsia="hu-HU"/>
          </w:rPr>
          <w:t>repository</w:t>
        </w:r>
        <w:proofErr w:type="spellEnd"/>
        <w:r>
          <w:rPr>
            <w:lang w:eastAsia="hu-HU"/>
          </w:rPr>
          <w:t xml:space="preserve"> ezen a linken érhető el: </w:t>
        </w:r>
        <w:r>
          <w:rPr>
            <w:lang w:eastAsia="hu-HU"/>
          </w:rPr>
          <w:fldChar w:fldCharType="begin"/>
        </w:r>
        <w:r>
          <w:rPr>
            <w:lang w:eastAsia="hu-HU"/>
          </w:rPr>
          <w:instrText xml:space="preserve"> HYPERLINK "</w:instrText>
        </w:r>
        <w:r w:rsidRPr="00415782">
          <w:rPr>
            <w:lang w:eastAsia="hu-HU"/>
          </w:rPr>
          <w:instrText>https://github.com/DomKiss/EmpirikusP-nz-gyek</w:instrText>
        </w:r>
        <w:r>
          <w:rPr>
            <w:lang w:eastAsia="hu-HU"/>
          </w:rPr>
          <w:instrText xml:space="preserve">" </w:instrText>
        </w:r>
        <w:r>
          <w:rPr>
            <w:lang w:eastAsia="hu-HU"/>
          </w:rPr>
          <w:fldChar w:fldCharType="separate"/>
        </w:r>
        <w:r w:rsidRPr="00B77B34">
          <w:rPr>
            <w:rStyle w:val="Hyperlink"/>
            <w:lang w:eastAsia="hu-HU"/>
          </w:rPr>
          <w:t>https://github.com/DomKiss/EmpirikusP-nz-gyek</w:t>
        </w:r>
        <w:r>
          <w:rPr>
            <w:lang w:eastAsia="hu-HU"/>
          </w:rPr>
          <w:fldChar w:fldCharType="end"/>
        </w:r>
        <w:r>
          <w:rPr>
            <w:lang w:eastAsia="hu-HU"/>
          </w:rPr>
          <w:t xml:space="preserve">. </w:t>
        </w:r>
      </w:ins>
    </w:p>
    <w:p w14:paraId="35079CFF" w14:textId="4C1ABEAA" w:rsidR="00415782" w:rsidRDefault="00415782" w:rsidP="00415782">
      <w:pPr>
        <w:pStyle w:val="Heading1"/>
        <w:rPr>
          <w:ins w:id="73" w:author="Kiss Domonkos" w:date="2020-09-27T17:03:00Z"/>
          <w:noProof/>
          <w:lang w:eastAsia="hu-HU"/>
        </w:rPr>
      </w:pPr>
      <w:ins w:id="74" w:author="Kiss Domonkos" w:date="2020-09-27T16:57:00Z">
        <w:r>
          <w:rPr>
            <w:noProof/>
            <w:lang w:eastAsia="hu-HU"/>
          </w:rPr>
          <w:t>Az idősor vizsgálata, momentumok elemzése</w:t>
        </w:r>
      </w:ins>
    </w:p>
    <w:p w14:paraId="39116224" w14:textId="4621FF09" w:rsidR="00415782" w:rsidRPr="00415782" w:rsidRDefault="00415782" w:rsidP="00415782">
      <w:pPr>
        <w:pStyle w:val="Heading2"/>
        <w:rPr>
          <w:ins w:id="75" w:author="Kiss Domonkos" w:date="2020-09-27T16:56:00Z"/>
          <w:lang w:eastAsia="hu-HU"/>
          <w:rPrChange w:id="76" w:author="Kiss Domonkos" w:date="2020-09-27T17:03:00Z">
            <w:rPr>
              <w:ins w:id="77" w:author="Kiss Domonkos" w:date="2020-09-27T16:56:00Z"/>
              <w:noProof/>
              <w:lang w:eastAsia="hu-HU"/>
            </w:rPr>
          </w:rPrChange>
        </w:rPr>
        <w:pPrChange w:id="78" w:author="Kiss Domonkos" w:date="2020-09-27T17:03:00Z">
          <w:pPr>
            <w:jc w:val="both"/>
          </w:pPr>
        </w:pPrChange>
      </w:pPr>
      <w:ins w:id="79" w:author="Kiss Domonkos" w:date="2020-09-27T17:03:00Z">
        <w:r w:rsidRPr="00415782">
          <w:rPr>
            <w:lang w:eastAsia="hu-HU"/>
            <w:rPrChange w:id="80" w:author="Kiss Domonkos" w:date="2020-09-27T17:03:00Z">
              <w:rPr>
                <w:lang w:eastAsia="hu-HU"/>
              </w:rPr>
            </w:rPrChange>
          </w:rPr>
          <w:t>Hozamok vizuális vizsgálata</w:t>
        </w:r>
      </w:ins>
    </w:p>
    <w:p w14:paraId="390DD532" w14:textId="77777777" w:rsidR="00415782" w:rsidRDefault="00B220EB" w:rsidP="00415782">
      <w:pPr>
        <w:keepNext/>
        <w:jc w:val="center"/>
        <w:rPr>
          <w:ins w:id="81" w:author="Kiss Domonkos" w:date="2020-09-27T16:58:00Z"/>
        </w:rPr>
        <w:pPrChange w:id="82" w:author="Kiss Domonkos" w:date="2020-09-27T16:58:00Z">
          <w:pPr>
            <w:jc w:val="center"/>
          </w:pPr>
        </w:pPrChange>
      </w:pPr>
      <w:r w:rsidRPr="00415782">
        <w:rPr>
          <w:noProof/>
          <w:sz w:val="18"/>
          <w:szCs w:val="18"/>
          <w:lang w:eastAsia="hu-HU"/>
          <w:rPrChange w:id="83" w:author="Kiss Domonkos" w:date="2020-09-27T16:54:00Z">
            <w:rPr>
              <w:noProof/>
              <w:lang w:eastAsia="hu-HU"/>
            </w:rPr>
          </w:rPrChange>
        </w:rPr>
        <w:drawing>
          <wp:inline distT="0" distB="0" distL="0" distR="0" wp14:anchorId="512B2031" wp14:editId="7E7ED89B">
            <wp:extent cx="4568400" cy="2754000"/>
            <wp:effectExtent l="0" t="0" r="381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A244" w14:textId="771D2E27" w:rsidR="00B64A43" w:rsidRPr="00415782" w:rsidRDefault="00415782" w:rsidP="00415782">
      <w:pPr>
        <w:pStyle w:val="Caption"/>
        <w:jc w:val="center"/>
        <w:rPr>
          <w:sz w:val="20"/>
          <w:szCs w:val="20"/>
          <w:rPrChange w:id="84" w:author="Kiss Domonkos" w:date="2020-09-27T16:54:00Z">
            <w:rPr>
              <w:sz w:val="24"/>
              <w:szCs w:val="24"/>
            </w:rPr>
          </w:rPrChange>
        </w:rPr>
        <w:pPrChange w:id="85" w:author="Kiss Domonkos" w:date="2020-09-27T16:58:00Z">
          <w:pPr>
            <w:jc w:val="center"/>
          </w:pPr>
        </w:pPrChange>
      </w:pPr>
      <w:ins w:id="86" w:author="Kiss Domonkos" w:date="2020-09-27T16:58:00Z"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SEQ ábra \* ARABIC </w:instrText>
        </w:r>
      </w:ins>
      <w:r>
        <w:rPr>
          <w:sz w:val="20"/>
          <w:szCs w:val="20"/>
        </w:rPr>
        <w:fldChar w:fldCharType="separate"/>
      </w:r>
      <w:ins w:id="87" w:author="Kiss Domonkos" w:date="2020-09-27T17:16:00Z">
        <w:r w:rsidR="00E3228D">
          <w:rPr>
            <w:noProof/>
            <w:sz w:val="20"/>
            <w:szCs w:val="20"/>
          </w:rPr>
          <w:t>1</w:t>
        </w:r>
      </w:ins>
      <w:ins w:id="88" w:author="Kiss Domonkos" w:date="2020-09-27T16:58:00Z">
        <w:r>
          <w:rPr>
            <w:sz w:val="20"/>
            <w:szCs w:val="20"/>
          </w:rPr>
          <w:fldChar w:fldCharType="end"/>
        </w:r>
        <w:r>
          <w:t>. ábra</w:t>
        </w:r>
        <w:r>
          <w:t>: Tesla hozamai a teljes vizsgált időtávon</w:t>
        </w:r>
      </w:ins>
    </w:p>
    <w:p w14:paraId="503BF2B4" w14:textId="15A4F210" w:rsidR="00620813" w:rsidRDefault="0033476E" w:rsidP="00126995">
      <w:pPr>
        <w:ind w:firstLine="708"/>
        <w:rPr>
          <w:ins w:id="89" w:author="Kiss Domonkos" w:date="2020-09-27T17:04:00Z"/>
          <w:sz w:val="22"/>
          <w:szCs w:val="20"/>
        </w:rPr>
      </w:pPr>
      <w:r w:rsidRPr="00415782">
        <w:rPr>
          <w:szCs w:val="20"/>
          <w:rPrChange w:id="90" w:author="Kiss Domonkos" w:date="2020-09-27T16:54:00Z">
            <w:rPr>
              <w:sz w:val="24"/>
              <w:szCs w:val="24"/>
            </w:rPr>
          </w:rPrChange>
        </w:rPr>
        <w:t>A Tesla hozamainak alakulása</w:t>
      </w:r>
      <w:r w:rsidR="00620813" w:rsidRPr="00415782">
        <w:rPr>
          <w:sz w:val="20"/>
          <w:szCs w:val="20"/>
          <w:rPrChange w:id="91" w:author="Kiss Domonkos" w:date="2020-09-27T16:54:00Z">
            <w:rPr>
              <w:sz w:val="24"/>
              <w:szCs w:val="24"/>
            </w:rPr>
          </w:rPrChange>
        </w:rPr>
        <w:t xml:space="preserve"> az elmúlt 4 év s</w:t>
      </w:r>
      <w:r w:rsidRPr="00415782">
        <w:rPr>
          <w:sz w:val="20"/>
          <w:szCs w:val="20"/>
          <w:rPrChange w:id="92" w:author="Kiss Domonkos" w:date="2020-09-27T16:54:00Z">
            <w:rPr>
              <w:sz w:val="24"/>
              <w:szCs w:val="24"/>
            </w:rPr>
          </w:rPrChange>
        </w:rPr>
        <w:t>orán igen változatosnak mondható</w:t>
      </w:r>
      <w:ins w:id="93" w:author="Kiss Domonkos" w:date="2020-09-27T17:01:00Z">
        <w:r w:rsidR="00415782">
          <w:rPr>
            <w:szCs w:val="20"/>
          </w:rPr>
          <w:t xml:space="preserve"> (1. ábra</w:t>
        </w:r>
      </w:ins>
      <w:ins w:id="94" w:author="Kiss Domonkos" w:date="2020-09-27T17:02:00Z">
        <w:r w:rsidR="00415782">
          <w:rPr>
            <w:szCs w:val="20"/>
          </w:rPr>
          <w:t>)</w:t>
        </w:r>
      </w:ins>
      <w:r w:rsidR="00620813" w:rsidRPr="00415782">
        <w:rPr>
          <w:sz w:val="20"/>
          <w:szCs w:val="20"/>
          <w:rPrChange w:id="95" w:author="Kiss Domonkos" w:date="2020-09-27T16:54:00Z">
            <w:rPr>
              <w:sz w:val="24"/>
              <w:szCs w:val="24"/>
            </w:rPr>
          </w:rPrChange>
        </w:rPr>
        <w:t>. A</w:t>
      </w:r>
      <w:del w:id="96" w:author="Kiss Domonkos" w:date="2020-09-27T17:02:00Z">
        <w:r w:rsidR="00620813" w:rsidRPr="00415782" w:rsidDel="00415782">
          <w:rPr>
            <w:sz w:val="20"/>
            <w:szCs w:val="20"/>
            <w:rPrChange w:id="97" w:author="Kiss Domonkos" w:date="2020-09-27T16:54:00Z">
              <w:rPr>
                <w:sz w:val="24"/>
                <w:szCs w:val="24"/>
              </w:rPr>
            </w:rPrChange>
          </w:rPr>
          <w:delText xml:space="preserve"> fenti</w:delText>
        </w:r>
      </w:del>
      <w:ins w:id="98" w:author="Kiss Domonkos" w:date="2020-09-27T17:02:00Z">
        <w:r w:rsidR="00415782">
          <w:rPr>
            <w:szCs w:val="20"/>
          </w:rPr>
          <w:t xml:space="preserve">z </w:t>
        </w:r>
        <w:r w:rsidR="00415782">
          <w:rPr>
            <w:szCs w:val="20"/>
          </w:rPr>
          <w:t>1.</w:t>
        </w:r>
      </w:ins>
      <w:r w:rsidR="00620813" w:rsidRPr="00415782">
        <w:rPr>
          <w:sz w:val="20"/>
          <w:szCs w:val="20"/>
          <w:rPrChange w:id="99" w:author="Kiss Domonkos" w:date="2020-09-27T16:54:00Z">
            <w:rPr>
              <w:sz w:val="24"/>
              <w:szCs w:val="24"/>
            </w:rPr>
          </w:rPrChange>
        </w:rPr>
        <w:t xml:space="preserve"> ábrán megfigyelhető az úgy nevezett „</w:t>
      </w:r>
      <w:proofErr w:type="spellStart"/>
      <w:r w:rsidR="00620813" w:rsidRPr="00415782">
        <w:rPr>
          <w:szCs w:val="20"/>
          <w:rPrChange w:id="100" w:author="Kiss Domonkos" w:date="2020-09-27T16:54:00Z">
            <w:rPr>
              <w:sz w:val="24"/>
              <w:szCs w:val="24"/>
            </w:rPr>
          </w:rPrChange>
        </w:rPr>
        <w:t>volatility</w:t>
      </w:r>
      <w:proofErr w:type="spellEnd"/>
      <w:r w:rsidR="00620813" w:rsidRPr="00415782">
        <w:rPr>
          <w:szCs w:val="20"/>
          <w:rPrChange w:id="101" w:author="Kiss Domonkos" w:date="2020-09-27T16:54:00Z">
            <w:rPr>
              <w:sz w:val="24"/>
              <w:szCs w:val="24"/>
            </w:rPr>
          </w:rPrChange>
        </w:rPr>
        <w:t xml:space="preserve"> </w:t>
      </w:r>
      <w:proofErr w:type="spellStart"/>
      <w:r w:rsidR="00620813" w:rsidRPr="00415782">
        <w:rPr>
          <w:szCs w:val="20"/>
          <w:rPrChange w:id="102" w:author="Kiss Domonkos" w:date="2020-09-27T16:54:00Z">
            <w:rPr>
              <w:sz w:val="24"/>
              <w:szCs w:val="24"/>
            </w:rPr>
          </w:rPrChange>
        </w:rPr>
        <w:t>clustering</w:t>
      </w:r>
      <w:proofErr w:type="spellEnd"/>
      <w:r w:rsidR="00620813" w:rsidRPr="00415782">
        <w:rPr>
          <w:szCs w:val="20"/>
          <w:rPrChange w:id="103" w:author="Kiss Domonkos" w:date="2020-09-27T16:54:00Z">
            <w:rPr>
              <w:sz w:val="24"/>
              <w:szCs w:val="24"/>
            </w:rPr>
          </w:rPrChange>
        </w:rPr>
        <w:t>” jelenség miszerint a heves napokat heves napok követték (például 2020 elején február</w:t>
      </w:r>
      <w:r w:rsidRPr="00415782">
        <w:rPr>
          <w:sz w:val="20"/>
          <w:szCs w:val="20"/>
          <w:rPrChange w:id="104" w:author="Kiss Domonkos" w:date="2020-09-27T16:54:00Z">
            <w:rPr>
              <w:sz w:val="24"/>
              <w:szCs w:val="24"/>
            </w:rPr>
          </w:rPrChange>
        </w:rPr>
        <w:t>,</w:t>
      </w:r>
      <w:r w:rsidR="00620813" w:rsidRPr="00415782">
        <w:rPr>
          <w:szCs w:val="20"/>
          <w:rPrChange w:id="105" w:author="Kiss Domonkos" w:date="2020-09-27T16:54:00Z">
            <w:rPr>
              <w:sz w:val="24"/>
              <w:szCs w:val="24"/>
            </w:rPr>
          </w:rPrChange>
        </w:rPr>
        <w:t xml:space="preserve"> illetve március</w:t>
      </w:r>
      <w:r w:rsidRPr="00415782">
        <w:rPr>
          <w:sz w:val="20"/>
          <w:szCs w:val="20"/>
          <w:rPrChange w:id="106" w:author="Kiss Domonkos" w:date="2020-09-27T16:54:00Z">
            <w:rPr>
              <w:sz w:val="24"/>
              <w:szCs w:val="24"/>
            </w:rPr>
          </w:rPrChange>
        </w:rPr>
        <w:t xml:space="preserve">ban a COVID-19 berobbanásakor). Ugyanakkor a történelem leghosszabb bikapiacát, – ami mellesleg 2009-től 2019-ig tartott – figyelve az is észrevehető, hogy a nyugodt napokat, nyugodtabb volatilitás követte. Ami még kiemelhető az a 2020 nyara a Tesla szempontjából, hiszen akkor is voltak </w:t>
      </w:r>
      <w:del w:id="107" w:author="Kiss Domonkos" w:date="2020-09-27T17:02:00Z">
        <w:r w:rsidRPr="00415782" w:rsidDel="00415782">
          <w:rPr>
            <w:sz w:val="20"/>
            <w:szCs w:val="20"/>
            <w:rPrChange w:id="108" w:author="Kiss Domonkos" w:date="2020-09-27T16:54:00Z">
              <w:rPr>
                <w:sz w:val="24"/>
                <w:szCs w:val="24"/>
              </w:rPr>
            </w:rPrChange>
          </w:rPr>
          <w:delText xml:space="preserve">szignifikánsabb </w:delText>
        </w:r>
      </w:del>
      <w:ins w:id="109" w:author="Kiss Domonkos" w:date="2020-09-27T17:02:00Z">
        <w:r w:rsidR="00415782">
          <w:rPr>
            <w:szCs w:val="20"/>
          </w:rPr>
          <w:t>szélsőséges</w:t>
        </w:r>
        <w:r w:rsidR="00415782" w:rsidRPr="00415782">
          <w:rPr>
            <w:sz w:val="20"/>
            <w:szCs w:val="20"/>
            <w:rPrChange w:id="110" w:author="Kiss Domonkos" w:date="2020-09-27T16:54:00Z">
              <w:rPr>
                <w:sz w:val="24"/>
                <w:szCs w:val="24"/>
              </w:rPr>
            </w:rPrChange>
          </w:rPr>
          <w:t xml:space="preserve"> </w:t>
        </w:r>
      </w:ins>
      <w:r w:rsidRPr="00415782">
        <w:rPr>
          <w:szCs w:val="20"/>
          <w:rPrChange w:id="111" w:author="Kiss Domonkos" w:date="2020-09-27T16:54:00Z">
            <w:rPr>
              <w:sz w:val="24"/>
              <w:szCs w:val="24"/>
            </w:rPr>
          </w:rPrChange>
        </w:rPr>
        <w:t>hozamok</w:t>
      </w:r>
      <w:r w:rsidR="000B7776" w:rsidRPr="00415782">
        <w:rPr>
          <w:sz w:val="20"/>
          <w:szCs w:val="20"/>
          <w:rPrChange w:id="112" w:author="Kiss Domonkos" w:date="2020-09-27T16:54:00Z">
            <w:rPr>
              <w:sz w:val="24"/>
              <w:szCs w:val="24"/>
            </w:rPr>
          </w:rPrChange>
        </w:rPr>
        <w:t xml:space="preserve"> mindkét irányba</w:t>
      </w:r>
      <w:r w:rsidRPr="00415782">
        <w:rPr>
          <w:sz w:val="20"/>
          <w:szCs w:val="20"/>
          <w:rPrChange w:id="113" w:author="Kiss Domonkos" w:date="2020-09-27T16:54:00Z">
            <w:rPr>
              <w:sz w:val="24"/>
              <w:szCs w:val="24"/>
            </w:rPr>
          </w:rPrChange>
        </w:rPr>
        <w:t xml:space="preserve">, ami a </w:t>
      </w:r>
      <w:r w:rsidR="000B7776" w:rsidRPr="00415782">
        <w:rPr>
          <w:sz w:val="20"/>
          <w:szCs w:val="20"/>
          <w:rPrChange w:id="114" w:author="Kiss Domonkos" w:date="2020-09-27T16:54:00Z">
            <w:rPr>
              <w:sz w:val="24"/>
              <w:szCs w:val="24"/>
            </w:rPr>
          </w:rPrChange>
        </w:rPr>
        <w:t xml:space="preserve">karantén alatt jelentősen megnövekedett számú, </w:t>
      </w:r>
      <w:r w:rsidRPr="00415782">
        <w:rPr>
          <w:sz w:val="20"/>
          <w:szCs w:val="20"/>
          <w:rPrChange w:id="115" w:author="Kiss Domonkos" w:date="2020-09-27T16:54:00Z">
            <w:rPr>
              <w:sz w:val="24"/>
              <w:szCs w:val="24"/>
            </w:rPr>
          </w:rPrChange>
        </w:rPr>
        <w:t xml:space="preserve">RobinHood kereskedési platformot használó „kisbefektetők” </w:t>
      </w:r>
      <w:r w:rsidR="000B7776" w:rsidRPr="00415782">
        <w:rPr>
          <w:sz w:val="20"/>
          <w:szCs w:val="20"/>
          <w:rPrChange w:id="116" w:author="Kiss Domonkos" w:date="2020-09-27T16:54:00Z">
            <w:rPr>
              <w:sz w:val="24"/>
              <w:szCs w:val="24"/>
            </w:rPr>
          </w:rPrChange>
        </w:rPr>
        <w:t>árfolyam</w:t>
      </w:r>
      <w:ins w:id="117" w:author="Kiss Domonkos" w:date="2020-09-27T17:03:00Z">
        <w:r w:rsidR="00415782">
          <w:rPr>
            <w:szCs w:val="20"/>
          </w:rPr>
          <w:t xml:space="preserve"> </w:t>
        </w:r>
      </w:ins>
      <w:proofErr w:type="spellStart"/>
      <w:r w:rsidR="000B7776" w:rsidRPr="00415782">
        <w:rPr>
          <w:sz w:val="20"/>
          <w:szCs w:val="20"/>
          <w:rPrChange w:id="118" w:author="Kiss Domonkos" w:date="2020-09-27T16:54:00Z">
            <w:rPr>
              <w:sz w:val="24"/>
              <w:szCs w:val="24"/>
            </w:rPr>
          </w:rPrChange>
        </w:rPr>
        <w:t>manipluációjának</w:t>
      </w:r>
      <w:proofErr w:type="spellEnd"/>
      <w:r w:rsidR="000B7776" w:rsidRPr="00415782">
        <w:rPr>
          <w:szCs w:val="20"/>
          <w:rPrChange w:id="119" w:author="Kiss Domonkos" w:date="2020-09-27T16:54:00Z">
            <w:rPr>
              <w:sz w:val="24"/>
              <w:szCs w:val="24"/>
            </w:rPr>
          </w:rPrChange>
        </w:rPr>
        <w:t xml:space="preserve">, valamint a Tesla lenyűgöző negyedéves jelentésének volt köszönhető. A Tesla árfolyama az elmúlt hetekben jelentősen esett, főleg a 4 az 1-hez való részvényfeldarabolás előtti érdeklődés óta, valamint a részvények számának </w:t>
      </w:r>
      <w:del w:id="120" w:author="Kiss Domonkos" w:date="2020-09-27T17:03:00Z">
        <w:r w:rsidR="000B7776" w:rsidRPr="00415782" w:rsidDel="00415782">
          <w:rPr>
            <w:sz w:val="20"/>
            <w:szCs w:val="20"/>
            <w:rPrChange w:id="121" w:author="Kiss Domonkos" w:date="2020-09-27T16:54:00Z">
              <w:rPr>
                <w:sz w:val="24"/>
                <w:szCs w:val="24"/>
              </w:rPr>
            </w:rPrChange>
          </w:rPr>
          <w:delText>higítása</w:delText>
        </w:r>
      </w:del>
      <w:ins w:id="122" w:author="Kiss Domonkos" w:date="2020-09-27T17:03:00Z">
        <w:r w:rsidR="00415782" w:rsidRPr="00415782">
          <w:rPr>
            <w:szCs w:val="20"/>
            <w:rPrChange w:id="123" w:author="Kiss Domonkos" w:date="2020-09-27T16:54:00Z">
              <w:rPr>
                <w:szCs w:val="20"/>
              </w:rPr>
            </w:rPrChange>
          </w:rPr>
          <w:t>hígítása</w:t>
        </w:r>
      </w:ins>
      <w:r w:rsidR="000B7776" w:rsidRPr="00415782">
        <w:rPr>
          <w:sz w:val="20"/>
          <w:szCs w:val="20"/>
          <w:rPrChange w:id="124" w:author="Kiss Domonkos" w:date="2020-09-27T16:54:00Z">
            <w:rPr>
              <w:sz w:val="24"/>
              <w:szCs w:val="24"/>
            </w:rPr>
          </w:rPrChange>
        </w:rPr>
        <w:t xml:space="preserve"> óta, így ez is hozzájárulhatott a </w:t>
      </w:r>
      <w:del w:id="125" w:author="Kiss Domonkos" w:date="2020-09-27T17:03:00Z">
        <w:r w:rsidR="000B7776" w:rsidRPr="00415782" w:rsidDel="00415782">
          <w:rPr>
            <w:sz w:val="20"/>
            <w:szCs w:val="20"/>
            <w:rPrChange w:id="126" w:author="Kiss Domonkos" w:date="2020-09-27T16:54:00Z">
              <w:rPr>
                <w:sz w:val="24"/>
                <w:szCs w:val="24"/>
              </w:rPr>
            </w:rPrChange>
          </w:rPr>
          <w:delText>vollatilitás</w:delText>
        </w:r>
      </w:del>
      <w:ins w:id="127" w:author="Kiss Domonkos" w:date="2020-09-27T17:03:00Z">
        <w:r w:rsidR="00415782" w:rsidRPr="00415782">
          <w:rPr>
            <w:szCs w:val="20"/>
            <w:rPrChange w:id="128" w:author="Kiss Domonkos" w:date="2020-09-27T16:54:00Z">
              <w:rPr>
                <w:szCs w:val="20"/>
              </w:rPr>
            </w:rPrChange>
          </w:rPr>
          <w:t>volatilitás</w:t>
        </w:r>
      </w:ins>
      <w:r w:rsidR="000B7776" w:rsidRPr="00415782">
        <w:rPr>
          <w:sz w:val="20"/>
          <w:szCs w:val="20"/>
          <w:rPrChange w:id="129" w:author="Kiss Domonkos" w:date="2020-09-27T16:54:00Z">
            <w:rPr>
              <w:sz w:val="24"/>
              <w:szCs w:val="24"/>
            </w:rPr>
          </w:rPrChange>
        </w:rPr>
        <w:t xml:space="preserve"> növekedéséhez a tőkeáttételi</w:t>
      </w:r>
      <w:r w:rsidR="00E64B42" w:rsidRPr="00415782">
        <w:rPr>
          <w:sz w:val="20"/>
          <w:szCs w:val="20"/>
          <w:rPrChange w:id="130" w:author="Kiss Domonkos" w:date="2020-09-27T16:54:00Z">
            <w:rPr>
              <w:sz w:val="24"/>
              <w:szCs w:val="24"/>
            </w:rPr>
          </w:rPrChange>
        </w:rPr>
        <w:t xml:space="preserve"> hatás miatt</w:t>
      </w:r>
      <w:r w:rsidR="000B7776" w:rsidRPr="00415782">
        <w:rPr>
          <w:sz w:val="20"/>
          <w:szCs w:val="20"/>
          <w:rPrChange w:id="131" w:author="Kiss Domonkos" w:date="2020-09-27T16:54:00Z">
            <w:rPr>
              <w:sz w:val="24"/>
              <w:szCs w:val="24"/>
            </w:rPr>
          </w:rPrChange>
        </w:rPr>
        <w:t>.</w:t>
      </w:r>
    </w:p>
    <w:p w14:paraId="73E71784" w14:textId="4ECAF338" w:rsidR="00415782" w:rsidRPr="00415782" w:rsidRDefault="00415782" w:rsidP="00415782">
      <w:pPr>
        <w:pStyle w:val="Heading2"/>
        <w:rPr>
          <w:rFonts w:ascii="Garamond" w:hAnsi="Garamond"/>
          <w:sz w:val="20"/>
          <w:rPrChange w:id="132" w:author="Kiss Domonkos" w:date="2020-09-27T16:54:00Z">
            <w:rPr>
              <w:sz w:val="24"/>
              <w:szCs w:val="24"/>
            </w:rPr>
          </w:rPrChange>
        </w:rPr>
        <w:pPrChange w:id="133" w:author="Kiss Domonkos" w:date="2020-09-27T17:05:00Z">
          <w:pPr>
            <w:ind w:firstLine="708"/>
            <w:jc w:val="both"/>
          </w:pPr>
        </w:pPrChange>
      </w:pPr>
      <w:ins w:id="134" w:author="Kiss Domonkos" w:date="2020-09-27T17:04:00Z">
        <w:r>
          <w:lastRenderedPageBreak/>
          <w:t>Hozamok eloszlása a teljes vizsgált időtávon</w:t>
        </w:r>
      </w:ins>
    </w:p>
    <w:p w14:paraId="457E7252" w14:textId="77777777" w:rsidR="00415782" w:rsidRDefault="00B220EB" w:rsidP="00415782">
      <w:pPr>
        <w:keepNext/>
        <w:ind w:firstLine="708"/>
        <w:rPr>
          <w:ins w:id="135" w:author="Kiss Domonkos" w:date="2020-09-27T17:04:00Z"/>
        </w:rPr>
        <w:pPrChange w:id="136" w:author="Kiss Domonkos" w:date="2020-09-27T17:04:00Z">
          <w:pPr>
            <w:ind w:firstLine="708"/>
          </w:pPr>
        </w:pPrChange>
      </w:pPr>
      <w:r w:rsidRPr="00415782">
        <w:rPr>
          <w:noProof/>
          <w:sz w:val="18"/>
          <w:szCs w:val="18"/>
          <w:lang w:eastAsia="hu-HU"/>
          <w:rPrChange w:id="137" w:author="Kiss Domonkos" w:date="2020-09-27T16:54:00Z">
            <w:rPr>
              <w:noProof/>
              <w:lang w:eastAsia="hu-HU"/>
            </w:rPr>
          </w:rPrChange>
        </w:rPr>
        <w:drawing>
          <wp:inline distT="0" distB="0" distL="0" distR="0" wp14:anchorId="6348A639" wp14:editId="751DB28B">
            <wp:extent cx="4568400" cy="2754000"/>
            <wp:effectExtent l="0" t="0" r="3810" b="825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C1BA" w14:textId="03A49521" w:rsidR="005504A4" w:rsidRPr="00415782" w:rsidRDefault="00415782" w:rsidP="00415782">
      <w:pPr>
        <w:pStyle w:val="Caption"/>
        <w:rPr>
          <w:sz w:val="20"/>
          <w:szCs w:val="20"/>
          <w:rPrChange w:id="138" w:author="Kiss Domonkos" w:date="2020-09-27T16:54:00Z">
            <w:rPr>
              <w:sz w:val="24"/>
              <w:szCs w:val="24"/>
            </w:rPr>
          </w:rPrChange>
        </w:rPr>
        <w:pPrChange w:id="139" w:author="Kiss Domonkos" w:date="2020-09-27T17:04:00Z">
          <w:pPr>
            <w:ind w:firstLine="708"/>
          </w:pPr>
        </w:pPrChange>
      </w:pPr>
      <w:ins w:id="140" w:author="Kiss Domonkos" w:date="2020-09-27T17:04:00Z">
        <w:r>
          <w:rPr>
            <w:szCs w:val="20"/>
          </w:rPr>
          <w:fldChar w:fldCharType="begin"/>
        </w:r>
        <w:r>
          <w:rPr>
            <w:szCs w:val="20"/>
          </w:rPr>
          <w:instrText xml:space="preserve"> SEQ ábra \* ARABIC </w:instrText>
        </w:r>
      </w:ins>
      <w:r>
        <w:rPr>
          <w:szCs w:val="20"/>
        </w:rPr>
        <w:fldChar w:fldCharType="separate"/>
      </w:r>
      <w:ins w:id="141" w:author="Kiss Domonkos" w:date="2020-09-27T17:16:00Z">
        <w:r w:rsidR="00E3228D">
          <w:rPr>
            <w:noProof/>
            <w:szCs w:val="20"/>
          </w:rPr>
          <w:t>2</w:t>
        </w:r>
      </w:ins>
      <w:ins w:id="142" w:author="Kiss Domonkos" w:date="2020-09-27T17:04:00Z">
        <w:r>
          <w:rPr>
            <w:szCs w:val="20"/>
          </w:rPr>
          <w:fldChar w:fldCharType="end"/>
        </w:r>
        <w:r>
          <w:t>. ábra</w:t>
        </w:r>
        <w:r>
          <w:t>: Hozamok eloszlása a teljes vizsgált időtávon</w:t>
        </w:r>
      </w:ins>
    </w:p>
    <w:p w14:paraId="3146CA59" w14:textId="1E8E4D9C" w:rsidR="00E64B42" w:rsidRPr="00415782" w:rsidRDefault="00E64B42" w:rsidP="00126995">
      <w:pPr>
        <w:ind w:firstLine="708"/>
        <w:rPr>
          <w:szCs w:val="20"/>
          <w:rPrChange w:id="143" w:author="Kiss Domonkos" w:date="2020-09-27T16:54:00Z">
            <w:rPr>
              <w:sz w:val="24"/>
              <w:szCs w:val="24"/>
            </w:rPr>
          </w:rPrChange>
        </w:rPr>
        <w:pPrChange w:id="144" w:author="Kiss Domonkos" w:date="2020-09-27T16:40:00Z">
          <w:pPr>
            <w:ind w:firstLine="708"/>
          </w:pPr>
        </w:pPrChange>
      </w:pPr>
      <w:r w:rsidRPr="00415782">
        <w:rPr>
          <w:szCs w:val="20"/>
          <w:rPrChange w:id="145" w:author="Kiss Domonkos" w:date="2020-09-27T16:54:00Z">
            <w:rPr>
              <w:sz w:val="24"/>
              <w:szCs w:val="24"/>
            </w:rPr>
          </w:rPrChange>
        </w:rPr>
        <w:t xml:space="preserve">A Tesla </w:t>
      </w:r>
      <w:ins w:id="146" w:author="Kiss Domonkos" w:date="2020-09-27T17:06:00Z">
        <w:r w:rsidR="00BD6786">
          <w:rPr>
            <w:szCs w:val="20"/>
          </w:rPr>
          <w:t>log</w:t>
        </w:r>
      </w:ins>
      <w:r w:rsidRPr="00415782">
        <w:rPr>
          <w:szCs w:val="20"/>
          <w:rPrChange w:id="147" w:author="Kiss Domonkos" w:date="2020-09-27T16:54:00Z">
            <w:rPr>
              <w:sz w:val="24"/>
              <w:szCs w:val="24"/>
            </w:rPr>
          </w:rPrChange>
        </w:rPr>
        <w:t>hozamai</w:t>
      </w:r>
      <w:ins w:id="148" w:author="Kiss Domonkos" w:date="2020-09-27T14:51:00Z">
        <w:r w:rsidR="00414BE1" w:rsidRPr="00415782">
          <w:rPr>
            <w:sz w:val="20"/>
            <w:szCs w:val="20"/>
            <w:rPrChange w:id="149" w:author="Kiss Domonkos" w:date="2020-09-27T16:54:00Z">
              <w:rPr>
                <w:sz w:val="24"/>
                <w:szCs w:val="24"/>
              </w:rPr>
            </w:rPrChange>
          </w:rPr>
          <w:t>nak eloszlása</w:t>
        </w:r>
      </w:ins>
      <w:del w:id="150" w:author="Kiss Domonkos" w:date="2020-09-27T14:51:00Z">
        <w:r w:rsidRPr="00415782" w:rsidDel="00414BE1">
          <w:rPr>
            <w:sz w:val="20"/>
            <w:szCs w:val="20"/>
            <w:rPrChange w:id="151" w:author="Kiss Domonkos" w:date="2020-09-27T16:54:00Z">
              <w:rPr>
                <w:sz w:val="24"/>
                <w:szCs w:val="24"/>
              </w:rPr>
            </w:rPrChange>
          </w:rPr>
          <w:delText>nak</w:delText>
        </w:r>
      </w:del>
      <w:r w:rsidRPr="00415782">
        <w:rPr>
          <w:sz w:val="20"/>
          <w:szCs w:val="20"/>
          <w:rPrChange w:id="152" w:author="Kiss Domonkos" w:date="2020-09-27T16:54:00Z">
            <w:rPr>
              <w:sz w:val="24"/>
              <w:szCs w:val="24"/>
            </w:rPr>
          </w:rPrChange>
        </w:rPr>
        <w:t xml:space="preserve"> </w:t>
      </w:r>
      <w:del w:id="153" w:author="Kiss Domonkos" w:date="2020-09-27T14:50:00Z">
        <w:r w:rsidRPr="00415782" w:rsidDel="00414BE1">
          <w:rPr>
            <w:szCs w:val="20"/>
            <w:rPrChange w:id="154" w:author="Kiss Domonkos" w:date="2020-09-27T16:54:00Z">
              <w:rPr>
                <w:sz w:val="24"/>
                <w:szCs w:val="24"/>
              </w:rPr>
            </w:rPrChange>
          </w:rPr>
          <w:delText xml:space="preserve">eloszlásáról </w:delText>
        </w:r>
      </w:del>
      <w:r w:rsidRPr="00415782">
        <w:rPr>
          <w:sz w:val="20"/>
          <w:szCs w:val="20"/>
          <w:rPrChange w:id="155" w:author="Kiss Domonkos" w:date="2020-09-27T16:54:00Z">
            <w:rPr>
              <w:sz w:val="24"/>
              <w:szCs w:val="24"/>
            </w:rPr>
          </w:rPrChange>
        </w:rPr>
        <w:t xml:space="preserve">első ránézésre </w:t>
      </w:r>
      <w:del w:id="156" w:author="Kiss Domonkos" w:date="2020-09-27T14:50:00Z">
        <w:r w:rsidRPr="00415782" w:rsidDel="00414BE1">
          <w:rPr>
            <w:sz w:val="20"/>
            <w:szCs w:val="20"/>
            <w:rPrChange w:id="157" w:author="Kiss Domonkos" w:date="2020-09-27T16:54:00Z">
              <w:rPr>
                <w:sz w:val="24"/>
                <w:szCs w:val="24"/>
              </w:rPr>
            </w:rPrChange>
          </w:rPr>
          <w:delText>az állítható, hogy normális eloszlású</w:delText>
        </w:r>
      </w:del>
      <w:ins w:id="158" w:author="Kiss Domonkos" w:date="2020-09-27T14:50:00Z">
        <w:r w:rsidR="00414BE1" w:rsidRPr="00415782">
          <w:rPr>
            <w:sz w:val="20"/>
            <w:szCs w:val="20"/>
            <w:rPrChange w:id="159" w:author="Kiss Domonkos" w:date="2020-09-27T16:54:00Z">
              <w:rPr>
                <w:sz w:val="24"/>
                <w:szCs w:val="24"/>
              </w:rPr>
            </w:rPrChange>
          </w:rPr>
          <w:t>közel normális</w:t>
        </w:r>
      </w:ins>
      <w:ins w:id="160" w:author="Kiss Domonkos" w:date="2020-09-27T14:51:00Z">
        <w:r w:rsidR="00414BE1" w:rsidRPr="00415782">
          <w:rPr>
            <w:sz w:val="20"/>
            <w:szCs w:val="20"/>
            <w:rPrChange w:id="161" w:author="Kiss Domonkos" w:date="2020-09-27T16:54:00Z">
              <w:rPr>
                <w:sz w:val="24"/>
                <w:szCs w:val="24"/>
              </w:rPr>
            </w:rPrChange>
          </w:rPr>
          <w:t xml:space="preserve">nak </w:t>
        </w:r>
      </w:ins>
      <w:ins w:id="162" w:author="Kiss Domonkos" w:date="2020-09-27T14:50:00Z">
        <w:r w:rsidR="00414BE1" w:rsidRPr="00415782">
          <w:rPr>
            <w:sz w:val="20"/>
            <w:szCs w:val="20"/>
            <w:rPrChange w:id="163" w:author="Kiss Domonkos" w:date="2020-09-27T16:54:00Z">
              <w:rPr>
                <w:sz w:val="24"/>
                <w:szCs w:val="24"/>
              </w:rPr>
            </w:rPrChange>
          </w:rPr>
          <w:t>tűnik</w:t>
        </w:r>
      </w:ins>
      <w:r w:rsidRPr="00415782">
        <w:rPr>
          <w:sz w:val="20"/>
          <w:szCs w:val="20"/>
          <w:rPrChange w:id="164" w:author="Kiss Domonkos" w:date="2020-09-27T16:54:00Z">
            <w:rPr>
              <w:sz w:val="24"/>
              <w:szCs w:val="24"/>
            </w:rPr>
          </w:rPrChange>
        </w:rPr>
        <w:t>, hiszen a szimmetrikus is, illetve csúcsos is és a 0-hoz konvergálnak.</w:t>
      </w:r>
      <w:r w:rsidR="005504A4" w:rsidRPr="00415782">
        <w:rPr>
          <w:sz w:val="20"/>
          <w:szCs w:val="20"/>
          <w:rPrChange w:id="165" w:author="Kiss Domonkos" w:date="2020-09-27T16:54:00Z">
            <w:rPr>
              <w:sz w:val="24"/>
              <w:szCs w:val="24"/>
            </w:rPr>
          </w:rPrChange>
        </w:rPr>
        <w:t xml:space="preserve"> Tovább erősíti bennünk ezt a f</w:t>
      </w:r>
      <w:r w:rsidR="000E695F" w:rsidRPr="00415782">
        <w:rPr>
          <w:sz w:val="20"/>
          <w:szCs w:val="20"/>
          <w:rPrChange w:id="166" w:author="Kiss Domonkos" w:date="2020-09-27T16:54:00Z">
            <w:rPr>
              <w:sz w:val="24"/>
              <w:szCs w:val="24"/>
            </w:rPr>
          </w:rPrChange>
        </w:rPr>
        <w:t>eltevést az is, hogy a hozamok időskálája viszonylag nagy, így nagyobb esély van arra, hogy normális eloszlást kövessenek.</w:t>
      </w:r>
      <w:r w:rsidRPr="00415782">
        <w:rPr>
          <w:sz w:val="20"/>
          <w:szCs w:val="20"/>
          <w:rPrChange w:id="167" w:author="Kiss Domonkos" w:date="2020-09-27T16:54:00Z">
            <w:rPr>
              <w:sz w:val="24"/>
              <w:szCs w:val="24"/>
            </w:rPr>
          </w:rPrChange>
        </w:rPr>
        <w:t xml:space="preserve"> Azonban, hogy </w:t>
      </w:r>
      <w:del w:id="168" w:author="Kiss Domonkos" w:date="2020-09-27T17:05:00Z">
        <w:r w:rsidRPr="00415782" w:rsidDel="00BD6786">
          <w:rPr>
            <w:sz w:val="20"/>
            <w:szCs w:val="20"/>
            <w:rPrChange w:id="169" w:author="Kiss Domonkos" w:date="2020-09-27T16:54:00Z">
              <w:rPr>
                <w:sz w:val="24"/>
                <w:szCs w:val="24"/>
              </w:rPr>
            </w:rPrChange>
          </w:rPr>
          <w:delText>biztosak legyünk az eloszlásban</w:delText>
        </w:r>
      </w:del>
      <w:ins w:id="170" w:author="Kiss Domonkos" w:date="2020-09-27T17:05:00Z">
        <w:r w:rsidR="00BD6786">
          <w:rPr>
            <w:szCs w:val="20"/>
          </w:rPr>
          <w:t>megbízhatóbb legyen megállapításunk</w:t>
        </w:r>
      </w:ins>
      <w:r w:rsidRPr="00415782">
        <w:rPr>
          <w:szCs w:val="20"/>
          <w:rPrChange w:id="171" w:author="Kiss Domonkos" w:date="2020-09-27T16:54:00Z">
            <w:rPr>
              <w:sz w:val="24"/>
              <w:szCs w:val="24"/>
            </w:rPr>
          </w:rPrChange>
        </w:rPr>
        <w:t xml:space="preserve">, </w:t>
      </w:r>
      <w:del w:id="172" w:author="Kiss Domonkos" w:date="2020-09-27T17:05:00Z">
        <w:r w:rsidRPr="00415782" w:rsidDel="00BD6786">
          <w:rPr>
            <w:sz w:val="20"/>
            <w:szCs w:val="20"/>
            <w:rPrChange w:id="173" w:author="Kiss Domonkos" w:date="2020-09-27T16:54:00Z">
              <w:rPr>
                <w:sz w:val="24"/>
                <w:szCs w:val="24"/>
              </w:rPr>
            </w:rPrChange>
          </w:rPr>
          <w:delText>el kell végezni</w:delText>
        </w:r>
      </w:del>
      <w:ins w:id="174" w:author="Kiss Domonkos" w:date="2020-09-27T17:05:00Z">
        <w:r w:rsidR="00BD6786">
          <w:rPr>
            <w:szCs w:val="20"/>
          </w:rPr>
          <w:t>elvégeztünk három különböző</w:t>
        </w:r>
      </w:ins>
      <w:r w:rsidRPr="00415782">
        <w:rPr>
          <w:szCs w:val="20"/>
          <w:rPrChange w:id="175" w:author="Kiss Domonkos" w:date="2020-09-27T16:54:00Z">
            <w:rPr>
              <w:sz w:val="24"/>
              <w:szCs w:val="24"/>
            </w:rPr>
          </w:rPrChange>
        </w:rPr>
        <w:t xml:space="preserve"> </w:t>
      </w:r>
      <w:del w:id="176" w:author="Kiss Domonkos" w:date="2020-09-27T17:05:00Z">
        <w:r w:rsidRPr="00415782" w:rsidDel="00BD6786">
          <w:rPr>
            <w:szCs w:val="20"/>
            <w:rPrChange w:id="177" w:author="Kiss Domonkos" w:date="2020-09-27T16:54:00Z">
              <w:rPr>
                <w:sz w:val="24"/>
                <w:szCs w:val="24"/>
              </w:rPr>
            </w:rPrChange>
          </w:rPr>
          <w:delText xml:space="preserve">pár </w:delText>
        </w:r>
      </w:del>
      <w:r w:rsidRPr="00415782">
        <w:rPr>
          <w:sz w:val="20"/>
          <w:szCs w:val="20"/>
          <w:rPrChange w:id="178" w:author="Kiss Domonkos" w:date="2020-09-27T16:54:00Z">
            <w:rPr>
              <w:sz w:val="24"/>
              <w:szCs w:val="24"/>
            </w:rPr>
          </w:rPrChange>
        </w:rPr>
        <w:t>normalitási tesztet:</w:t>
      </w:r>
    </w:p>
    <w:p w14:paraId="407414D0" w14:textId="77777777" w:rsidR="00BD6786" w:rsidRDefault="00B220EB" w:rsidP="00BD6786">
      <w:pPr>
        <w:keepNext/>
        <w:ind w:firstLine="708"/>
        <w:rPr>
          <w:ins w:id="179" w:author="Kiss Domonkos" w:date="2020-09-27T17:09:00Z"/>
        </w:rPr>
        <w:pPrChange w:id="180" w:author="Kiss Domonkos" w:date="2020-09-27T17:09:00Z">
          <w:pPr>
            <w:ind w:firstLine="708"/>
          </w:pPr>
        </w:pPrChange>
      </w:pPr>
      <w:r w:rsidRPr="00415782">
        <w:rPr>
          <w:noProof/>
          <w:sz w:val="18"/>
          <w:szCs w:val="18"/>
          <w:lang w:eastAsia="hu-HU"/>
          <w:rPrChange w:id="181" w:author="Kiss Domonkos" w:date="2020-09-27T16:54:00Z">
            <w:rPr>
              <w:noProof/>
              <w:lang w:eastAsia="hu-HU"/>
            </w:rPr>
          </w:rPrChange>
        </w:rPr>
        <w:drawing>
          <wp:inline distT="0" distB="0" distL="0" distR="0" wp14:anchorId="0F577689" wp14:editId="296B18F2">
            <wp:extent cx="2750400" cy="6552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80A4" w14:textId="5619E281" w:rsidR="00E64B42" w:rsidRPr="00415782" w:rsidRDefault="00BD6786" w:rsidP="00BD6786">
      <w:pPr>
        <w:pStyle w:val="Caption"/>
        <w:rPr>
          <w:sz w:val="20"/>
          <w:szCs w:val="20"/>
          <w:rPrChange w:id="182" w:author="Kiss Domonkos" w:date="2020-09-27T16:54:00Z">
            <w:rPr>
              <w:sz w:val="24"/>
              <w:szCs w:val="24"/>
            </w:rPr>
          </w:rPrChange>
        </w:rPr>
        <w:pPrChange w:id="183" w:author="Kiss Domonkos" w:date="2020-09-27T17:09:00Z">
          <w:pPr>
            <w:ind w:firstLine="708"/>
            <w:jc w:val="center"/>
          </w:pPr>
        </w:pPrChange>
      </w:pPr>
      <w:ins w:id="184" w:author="Kiss Domonkos" w:date="2020-09-27T17:09:00Z">
        <w:r>
          <w:rPr>
            <w:szCs w:val="20"/>
          </w:rPr>
          <w:fldChar w:fldCharType="begin"/>
        </w:r>
        <w:r>
          <w:rPr>
            <w:szCs w:val="20"/>
          </w:rPr>
          <w:instrText xml:space="preserve"> SEQ ábra \* ARABIC </w:instrText>
        </w:r>
      </w:ins>
      <w:r>
        <w:rPr>
          <w:szCs w:val="20"/>
        </w:rPr>
        <w:fldChar w:fldCharType="separate"/>
      </w:r>
      <w:ins w:id="185" w:author="Kiss Domonkos" w:date="2020-09-27T17:16:00Z">
        <w:r w:rsidR="00E3228D">
          <w:rPr>
            <w:noProof/>
            <w:szCs w:val="20"/>
          </w:rPr>
          <w:t>3</w:t>
        </w:r>
      </w:ins>
      <w:ins w:id="186" w:author="Kiss Domonkos" w:date="2020-09-27T17:09:00Z">
        <w:r>
          <w:rPr>
            <w:szCs w:val="20"/>
          </w:rPr>
          <w:fldChar w:fldCharType="end"/>
        </w:r>
        <w:r>
          <w:t>. ábra</w:t>
        </w:r>
        <w:r>
          <w:t xml:space="preserve">: </w:t>
        </w:r>
        <w:proofErr w:type="spellStart"/>
        <w:r>
          <w:t>Shapiro-wilk</w:t>
        </w:r>
        <w:proofErr w:type="spellEnd"/>
        <w:r>
          <w:t xml:space="preserve"> teszt eredménye</w:t>
        </w:r>
      </w:ins>
    </w:p>
    <w:p w14:paraId="2C601CE8" w14:textId="77777777" w:rsidR="00BD6786" w:rsidRDefault="00B220EB" w:rsidP="00BD6786">
      <w:pPr>
        <w:keepNext/>
        <w:ind w:firstLine="708"/>
        <w:rPr>
          <w:ins w:id="187" w:author="Kiss Domonkos" w:date="2020-09-27T17:09:00Z"/>
        </w:rPr>
        <w:pPrChange w:id="188" w:author="Kiss Domonkos" w:date="2020-09-27T17:09:00Z">
          <w:pPr>
            <w:ind w:firstLine="708"/>
          </w:pPr>
        </w:pPrChange>
      </w:pPr>
      <w:r w:rsidRPr="00415782">
        <w:rPr>
          <w:noProof/>
          <w:sz w:val="18"/>
          <w:szCs w:val="18"/>
          <w:lang w:eastAsia="hu-HU"/>
          <w:rPrChange w:id="189" w:author="Kiss Domonkos" w:date="2020-09-27T16:54:00Z">
            <w:rPr>
              <w:noProof/>
              <w:lang w:eastAsia="hu-HU"/>
            </w:rPr>
          </w:rPrChange>
        </w:rPr>
        <w:drawing>
          <wp:inline distT="0" distB="0" distL="0" distR="0" wp14:anchorId="0CA8D814" wp14:editId="44763AC7">
            <wp:extent cx="2750400" cy="6912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6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D1EA" w14:textId="36BE73B5" w:rsidR="00E64B42" w:rsidRPr="00415782" w:rsidRDefault="00BD6786" w:rsidP="00BD6786">
      <w:pPr>
        <w:pStyle w:val="Caption"/>
        <w:rPr>
          <w:sz w:val="20"/>
          <w:szCs w:val="20"/>
          <w:rPrChange w:id="190" w:author="Kiss Domonkos" w:date="2020-09-27T16:54:00Z">
            <w:rPr>
              <w:sz w:val="24"/>
              <w:szCs w:val="24"/>
            </w:rPr>
          </w:rPrChange>
        </w:rPr>
        <w:pPrChange w:id="191" w:author="Kiss Domonkos" w:date="2020-09-27T17:09:00Z">
          <w:pPr>
            <w:ind w:firstLine="708"/>
            <w:jc w:val="center"/>
          </w:pPr>
        </w:pPrChange>
      </w:pPr>
      <w:ins w:id="192" w:author="Kiss Domonkos" w:date="2020-09-27T17:09:00Z">
        <w:r>
          <w:rPr>
            <w:szCs w:val="20"/>
          </w:rPr>
          <w:fldChar w:fldCharType="begin"/>
        </w:r>
        <w:r>
          <w:rPr>
            <w:szCs w:val="20"/>
          </w:rPr>
          <w:instrText xml:space="preserve"> SEQ ábra \* ARABIC </w:instrText>
        </w:r>
      </w:ins>
      <w:r>
        <w:rPr>
          <w:szCs w:val="20"/>
        </w:rPr>
        <w:fldChar w:fldCharType="separate"/>
      </w:r>
      <w:ins w:id="193" w:author="Kiss Domonkos" w:date="2020-09-27T17:16:00Z">
        <w:r w:rsidR="00E3228D">
          <w:rPr>
            <w:noProof/>
            <w:szCs w:val="20"/>
          </w:rPr>
          <w:t>4</w:t>
        </w:r>
      </w:ins>
      <w:ins w:id="194" w:author="Kiss Domonkos" w:date="2020-09-27T17:09:00Z">
        <w:r>
          <w:rPr>
            <w:szCs w:val="20"/>
          </w:rPr>
          <w:fldChar w:fldCharType="end"/>
        </w:r>
        <w:r>
          <w:t>. ábra</w:t>
        </w:r>
        <w:r>
          <w:t>: Anderson-Darling teszt eredménye</w:t>
        </w:r>
      </w:ins>
    </w:p>
    <w:p w14:paraId="3888D940" w14:textId="77777777" w:rsidR="00BD6786" w:rsidRDefault="00B220EB" w:rsidP="00BD6786">
      <w:pPr>
        <w:keepNext/>
        <w:ind w:firstLine="708"/>
        <w:rPr>
          <w:ins w:id="195" w:author="Kiss Domonkos" w:date="2020-09-27T17:09:00Z"/>
        </w:rPr>
        <w:pPrChange w:id="196" w:author="Kiss Domonkos" w:date="2020-09-27T17:09:00Z">
          <w:pPr>
            <w:ind w:firstLine="708"/>
          </w:pPr>
        </w:pPrChange>
      </w:pPr>
      <w:r w:rsidRPr="00415782">
        <w:rPr>
          <w:noProof/>
          <w:sz w:val="18"/>
          <w:szCs w:val="18"/>
          <w:lang w:eastAsia="hu-HU"/>
          <w:rPrChange w:id="197" w:author="Kiss Domonkos" w:date="2020-09-27T16:54:00Z">
            <w:rPr>
              <w:noProof/>
              <w:lang w:eastAsia="hu-HU"/>
            </w:rPr>
          </w:rPrChange>
        </w:rPr>
        <w:drawing>
          <wp:inline distT="0" distB="0" distL="0" distR="0" wp14:anchorId="06B9B106" wp14:editId="1CC8E6A8">
            <wp:extent cx="2751152" cy="1950552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171" cy="19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0302" w14:textId="1696EE55" w:rsidR="00E64B42" w:rsidRPr="00415782" w:rsidRDefault="00BD6786" w:rsidP="00BD6786">
      <w:pPr>
        <w:pStyle w:val="Caption"/>
        <w:rPr>
          <w:sz w:val="20"/>
          <w:szCs w:val="20"/>
          <w:rPrChange w:id="198" w:author="Kiss Domonkos" w:date="2020-09-27T16:54:00Z">
            <w:rPr>
              <w:sz w:val="24"/>
              <w:szCs w:val="24"/>
            </w:rPr>
          </w:rPrChange>
        </w:rPr>
        <w:pPrChange w:id="199" w:author="Kiss Domonkos" w:date="2020-09-27T17:09:00Z">
          <w:pPr>
            <w:ind w:firstLine="708"/>
            <w:jc w:val="center"/>
          </w:pPr>
        </w:pPrChange>
      </w:pPr>
      <w:ins w:id="200" w:author="Kiss Domonkos" w:date="2020-09-27T17:09:00Z">
        <w:r>
          <w:rPr>
            <w:szCs w:val="20"/>
          </w:rPr>
          <w:fldChar w:fldCharType="begin"/>
        </w:r>
        <w:r>
          <w:rPr>
            <w:szCs w:val="20"/>
          </w:rPr>
          <w:instrText xml:space="preserve"> SEQ ábra \* ARABIC </w:instrText>
        </w:r>
      </w:ins>
      <w:r>
        <w:rPr>
          <w:szCs w:val="20"/>
        </w:rPr>
        <w:fldChar w:fldCharType="separate"/>
      </w:r>
      <w:ins w:id="201" w:author="Kiss Domonkos" w:date="2020-09-27T17:16:00Z">
        <w:r w:rsidR="00E3228D">
          <w:rPr>
            <w:noProof/>
            <w:szCs w:val="20"/>
          </w:rPr>
          <w:t>5</w:t>
        </w:r>
      </w:ins>
      <w:ins w:id="202" w:author="Kiss Domonkos" w:date="2020-09-27T17:09:00Z">
        <w:r>
          <w:rPr>
            <w:szCs w:val="20"/>
          </w:rPr>
          <w:fldChar w:fldCharType="end"/>
        </w:r>
        <w:r>
          <w:t>. ábra</w:t>
        </w:r>
        <w:r>
          <w:t xml:space="preserve">: </w:t>
        </w:r>
        <w:proofErr w:type="spellStart"/>
        <w:r>
          <w:t>Jarque-Bera</w:t>
        </w:r>
        <w:proofErr w:type="spellEnd"/>
        <w:r>
          <w:t xml:space="preserve"> teszt eredménye</w:t>
        </w:r>
      </w:ins>
    </w:p>
    <w:p w14:paraId="09E62717" w14:textId="42CB4226" w:rsidR="000C4329" w:rsidRPr="00415782" w:rsidRDefault="005504A4" w:rsidP="00126995">
      <w:pPr>
        <w:rPr>
          <w:szCs w:val="20"/>
          <w:rPrChange w:id="203" w:author="Kiss Domonkos" w:date="2020-09-27T16:54:00Z">
            <w:rPr>
              <w:sz w:val="24"/>
              <w:szCs w:val="24"/>
            </w:rPr>
          </w:rPrChange>
        </w:rPr>
        <w:pPrChange w:id="204" w:author="Kiss Domonkos" w:date="2020-09-27T16:40:00Z">
          <w:pPr>
            <w:jc w:val="both"/>
          </w:pPr>
        </w:pPrChange>
      </w:pPr>
      <w:r w:rsidRPr="00415782">
        <w:rPr>
          <w:szCs w:val="20"/>
          <w:rPrChange w:id="205" w:author="Kiss Domonkos" w:date="2020-09-27T16:54:00Z">
            <w:rPr>
              <w:sz w:val="24"/>
              <w:szCs w:val="24"/>
            </w:rPr>
          </w:rPrChange>
        </w:rPr>
        <w:t xml:space="preserve">A statisztikában egyik legelterjedtebb teszt, a </w:t>
      </w:r>
      <w:proofErr w:type="spellStart"/>
      <w:r w:rsidRPr="00415782">
        <w:rPr>
          <w:szCs w:val="20"/>
          <w:rPrChange w:id="206" w:author="Kiss Domonkos" w:date="2020-09-27T16:54:00Z">
            <w:rPr>
              <w:sz w:val="24"/>
              <w:szCs w:val="24"/>
            </w:rPr>
          </w:rPrChange>
        </w:rPr>
        <w:t>Saphiro-Wilk</w:t>
      </w:r>
      <w:proofErr w:type="spellEnd"/>
      <w:r w:rsidRPr="00415782">
        <w:rPr>
          <w:szCs w:val="20"/>
          <w:rPrChange w:id="207" w:author="Kiss Domonkos" w:date="2020-09-27T16:54:00Z">
            <w:rPr>
              <w:sz w:val="24"/>
              <w:szCs w:val="24"/>
            </w:rPr>
          </w:rPrChange>
        </w:rPr>
        <w:t xml:space="preserve"> teszt alapján, ami</w:t>
      </w:r>
      <w:del w:id="208" w:author="Kiss Domonkos" w:date="2020-09-27T16:18:00Z">
        <w:r w:rsidRPr="00415782" w:rsidDel="00F50579">
          <w:rPr>
            <w:sz w:val="20"/>
            <w:szCs w:val="20"/>
            <w:rPrChange w:id="209" w:author="Kiss Domonkos" w:date="2020-09-27T16:54:00Z">
              <w:rPr>
                <w:sz w:val="24"/>
                <w:szCs w:val="24"/>
              </w:rPr>
            </w:rPrChange>
          </w:rPr>
          <w:delText xml:space="preserve"> a</w:delText>
        </w:r>
      </w:del>
      <w:r w:rsidRPr="00415782">
        <w:rPr>
          <w:sz w:val="20"/>
          <w:szCs w:val="20"/>
          <w:rPrChange w:id="210" w:author="Kiss Domonkos" w:date="2020-09-27T16:54:00Z">
            <w:rPr>
              <w:sz w:val="24"/>
              <w:szCs w:val="24"/>
            </w:rPr>
          </w:rPrChange>
        </w:rPr>
        <w:t xml:space="preserve"> regresszión alapul azt kaptuk, hogy a Tesla 4 éves </w:t>
      </w:r>
      <w:ins w:id="211" w:author="Kiss Domonkos" w:date="2020-09-27T17:06:00Z">
        <w:r w:rsidR="00BD6786">
          <w:rPr>
            <w:szCs w:val="20"/>
          </w:rPr>
          <w:t>log</w:t>
        </w:r>
      </w:ins>
      <w:r w:rsidRPr="00415782">
        <w:rPr>
          <w:szCs w:val="20"/>
          <w:rPrChange w:id="212" w:author="Kiss Domonkos" w:date="2020-09-27T16:54:00Z">
            <w:rPr>
              <w:sz w:val="24"/>
              <w:szCs w:val="24"/>
            </w:rPr>
          </w:rPrChange>
        </w:rPr>
        <w:t xml:space="preserve">hozamai </w:t>
      </w:r>
      <w:r w:rsidR="006B76AA" w:rsidRPr="00415782">
        <w:rPr>
          <w:b/>
          <w:sz w:val="20"/>
          <w:szCs w:val="20"/>
          <w:rPrChange w:id="213" w:author="Kiss Domonkos" w:date="2020-09-27T16:54:00Z">
            <w:rPr>
              <w:b/>
              <w:sz w:val="24"/>
              <w:szCs w:val="24"/>
            </w:rPr>
          </w:rPrChange>
        </w:rPr>
        <w:t>nem</w:t>
      </w:r>
      <w:r w:rsidR="006B76AA" w:rsidRPr="00415782">
        <w:rPr>
          <w:sz w:val="20"/>
          <w:szCs w:val="20"/>
          <w:rPrChange w:id="214" w:author="Kiss Domonkos" w:date="2020-09-27T16:54:00Z">
            <w:rPr>
              <w:sz w:val="24"/>
              <w:szCs w:val="24"/>
            </w:rPr>
          </w:rPrChange>
        </w:rPr>
        <w:t xml:space="preserve"> </w:t>
      </w:r>
      <w:r w:rsidRPr="00415782">
        <w:rPr>
          <w:szCs w:val="20"/>
          <w:rPrChange w:id="215" w:author="Kiss Domonkos" w:date="2020-09-27T16:54:00Z">
            <w:rPr>
              <w:sz w:val="24"/>
              <w:szCs w:val="24"/>
            </w:rPr>
          </w:rPrChange>
        </w:rPr>
        <w:t>normális eloszlást követ</w:t>
      </w:r>
      <w:r w:rsidR="00216B9A" w:rsidRPr="00415782">
        <w:rPr>
          <w:sz w:val="20"/>
          <w:szCs w:val="20"/>
          <w:rPrChange w:id="216" w:author="Kiss Domonkos" w:date="2020-09-27T16:54:00Z">
            <w:rPr>
              <w:sz w:val="24"/>
              <w:szCs w:val="24"/>
            </w:rPr>
          </w:rPrChange>
        </w:rPr>
        <w:t>nek</w:t>
      </w:r>
      <w:r w:rsidRPr="00415782">
        <w:rPr>
          <w:sz w:val="20"/>
          <w:szCs w:val="20"/>
          <w:rPrChange w:id="217" w:author="Kiss Domonkos" w:date="2020-09-27T16:54:00Z">
            <w:rPr>
              <w:sz w:val="24"/>
              <w:szCs w:val="24"/>
            </w:rPr>
          </w:rPrChange>
        </w:rPr>
        <w:t xml:space="preserve"> hi</w:t>
      </w:r>
      <w:r w:rsidR="006B76AA" w:rsidRPr="00415782">
        <w:rPr>
          <w:sz w:val="20"/>
          <w:szCs w:val="20"/>
          <w:rPrChange w:id="218" w:author="Kiss Domonkos" w:date="2020-09-27T16:54:00Z">
            <w:rPr>
              <w:sz w:val="24"/>
              <w:szCs w:val="24"/>
            </w:rPr>
          </w:rPrChange>
        </w:rPr>
        <w:t>szen a nullhipotézist elvetjük</w:t>
      </w:r>
      <w:r w:rsidRPr="00415782">
        <w:rPr>
          <w:sz w:val="20"/>
          <w:szCs w:val="20"/>
          <w:rPrChange w:id="219" w:author="Kiss Domonkos" w:date="2020-09-27T16:54:00Z">
            <w:rPr>
              <w:sz w:val="24"/>
              <w:szCs w:val="24"/>
            </w:rPr>
          </w:rPrChange>
        </w:rPr>
        <w:t xml:space="preserve"> (kritikus érték alapján) minden </w:t>
      </w:r>
      <w:r w:rsidRPr="00415782">
        <w:rPr>
          <w:szCs w:val="20"/>
          <w:rPrChange w:id="220" w:author="Kiss Domonkos" w:date="2020-09-27T16:54:00Z">
            <w:rPr>
              <w:sz w:val="24"/>
              <w:szCs w:val="24"/>
            </w:rPr>
          </w:rPrChange>
        </w:rPr>
        <w:lastRenderedPageBreak/>
        <w:t>szignifikancia szinten (p-érték alapján</w:t>
      </w:r>
      <w:r w:rsidR="00216B9A" w:rsidRPr="00415782">
        <w:rPr>
          <w:sz w:val="20"/>
          <w:szCs w:val="20"/>
          <w:rPrChange w:id="221" w:author="Kiss Domonkos" w:date="2020-09-27T16:54:00Z">
            <w:rPr>
              <w:sz w:val="24"/>
              <w:szCs w:val="24"/>
            </w:rPr>
          </w:rPrChange>
        </w:rPr>
        <w:t xml:space="preserve"> is</w:t>
      </w:r>
      <w:r w:rsidRPr="00415782">
        <w:rPr>
          <w:sz w:val="20"/>
          <w:szCs w:val="20"/>
          <w:rPrChange w:id="222" w:author="Kiss Domonkos" w:date="2020-09-27T16:54:00Z">
            <w:rPr>
              <w:sz w:val="24"/>
              <w:szCs w:val="24"/>
            </w:rPr>
          </w:rPrChange>
        </w:rPr>
        <w:t xml:space="preserve">), ami pedig azt feltételezte, hogy normális eloszlású. Ugyanerre az eredményre jutottunk a négyzetes távolságon alapuló Anderson-Darling tesztnél, illetve a </w:t>
      </w:r>
      <w:proofErr w:type="spellStart"/>
      <w:r w:rsidRPr="00415782">
        <w:rPr>
          <w:szCs w:val="20"/>
          <w:rPrChange w:id="223" w:author="Kiss Domonkos" w:date="2020-09-27T16:54:00Z">
            <w:rPr>
              <w:sz w:val="24"/>
              <w:szCs w:val="24"/>
            </w:rPr>
          </w:rPrChange>
        </w:rPr>
        <w:t>Jarque</w:t>
      </w:r>
      <w:proofErr w:type="spellEnd"/>
      <w:r w:rsidRPr="00415782">
        <w:rPr>
          <w:szCs w:val="20"/>
          <w:rPrChange w:id="224" w:author="Kiss Domonkos" w:date="2020-09-27T16:54:00Z">
            <w:rPr>
              <w:sz w:val="24"/>
              <w:szCs w:val="24"/>
            </w:rPr>
          </w:rPrChange>
        </w:rPr>
        <w:t xml:space="preserve"> </w:t>
      </w:r>
      <w:proofErr w:type="spellStart"/>
      <w:r w:rsidRPr="00415782">
        <w:rPr>
          <w:szCs w:val="20"/>
          <w:rPrChange w:id="225" w:author="Kiss Domonkos" w:date="2020-09-27T16:54:00Z">
            <w:rPr>
              <w:sz w:val="24"/>
              <w:szCs w:val="24"/>
            </w:rPr>
          </w:rPrChange>
        </w:rPr>
        <w:t>Bera</w:t>
      </w:r>
      <w:proofErr w:type="spellEnd"/>
      <w:r w:rsidRPr="00415782">
        <w:rPr>
          <w:szCs w:val="20"/>
          <w:rPrChange w:id="226" w:author="Kiss Domonkos" w:date="2020-09-27T16:54:00Z">
            <w:rPr>
              <w:sz w:val="24"/>
              <w:szCs w:val="24"/>
            </w:rPr>
          </w:rPrChange>
        </w:rPr>
        <w:t xml:space="preserve"> tesztnél is. Tehát mindhárom teszt azt állítja, hogy a Tesla 4 éves idősora alapján, a loghozamok </w:t>
      </w:r>
      <w:r w:rsidR="00216B9A" w:rsidRPr="00415782">
        <w:rPr>
          <w:sz w:val="20"/>
          <w:szCs w:val="20"/>
          <w:rPrChange w:id="227" w:author="Kiss Domonkos" w:date="2020-09-27T16:54:00Z">
            <w:rPr>
              <w:sz w:val="24"/>
              <w:szCs w:val="24"/>
            </w:rPr>
          </w:rPrChange>
        </w:rPr>
        <w:t>más</w:t>
      </w:r>
      <w:r w:rsidRPr="00415782">
        <w:rPr>
          <w:sz w:val="20"/>
          <w:szCs w:val="20"/>
          <w:rPrChange w:id="228" w:author="Kiss Domonkos" w:date="2020-09-27T16:54:00Z">
            <w:rPr>
              <w:sz w:val="24"/>
              <w:szCs w:val="24"/>
            </w:rPr>
          </w:rPrChange>
        </w:rPr>
        <w:t xml:space="preserve"> eloszlást követnek</w:t>
      </w:r>
      <w:r w:rsidR="00216B9A" w:rsidRPr="00415782">
        <w:rPr>
          <w:sz w:val="20"/>
          <w:szCs w:val="20"/>
          <w:rPrChange w:id="229" w:author="Kiss Domonkos" w:date="2020-09-27T16:54:00Z">
            <w:rPr>
              <w:sz w:val="24"/>
              <w:szCs w:val="24"/>
            </w:rPr>
          </w:rPrChange>
        </w:rPr>
        <w:t>, mint normális</w:t>
      </w:r>
      <w:ins w:id="230" w:author="Kiss Domonkos" w:date="2020-09-27T17:09:00Z">
        <w:r w:rsidR="00BD6786">
          <w:rPr>
            <w:szCs w:val="20"/>
          </w:rPr>
          <w:t xml:space="preserve"> (3., 4.</w:t>
        </w:r>
        <w:r w:rsidR="00BD6786">
          <w:rPr>
            <w:szCs w:val="20"/>
          </w:rPr>
          <w:t>, 5. ábra)</w:t>
        </w:r>
      </w:ins>
      <w:r w:rsidRPr="00415782">
        <w:rPr>
          <w:szCs w:val="20"/>
          <w:rPrChange w:id="231" w:author="Kiss Domonkos" w:date="2020-09-27T16:54:00Z">
            <w:rPr>
              <w:sz w:val="24"/>
              <w:szCs w:val="24"/>
            </w:rPr>
          </w:rPrChange>
        </w:rPr>
        <w:t>.</w:t>
      </w:r>
    </w:p>
    <w:p w14:paraId="1B4E4CEA" w14:textId="77777777" w:rsidR="00BD6786" w:rsidRDefault="00B220EB" w:rsidP="00BD6786">
      <w:pPr>
        <w:keepNext/>
        <w:rPr>
          <w:ins w:id="232" w:author="Kiss Domonkos" w:date="2020-09-27T17:10:00Z"/>
        </w:rPr>
        <w:pPrChange w:id="233" w:author="Kiss Domonkos" w:date="2020-09-27T17:10:00Z">
          <w:pPr/>
        </w:pPrChange>
      </w:pPr>
      <w:r w:rsidRPr="00415782">
        <w:rPr>
          <w:noProof/>
          <w:sz w:val="18"/>
          <w:szCs w:val="18"/>
          <w:lang w:eastAsia="hu-HU"/>
          <w:rPrChange w:id="234" w:author="Kiss Domonkos" w:date="2020-09-27T16:54:00Z">
            <w:rPr>
              <w:noProof/>
              <w:lang w:eastAsia="hu-HU"/>
            </w:rPr>
          </w:rPrChange>
        </w:rPr>
        <w:drawing>
          <wp:inline distT="0" distB="0" distL="0" distR="0" wp14:anchorId="62458CB4" wp14:editId="2133AEC8">
            <wp:extent cx="4568400" cy="2754000"/>
            <wp:effectExtent l="0" t="0" r="3810" b="825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5C25" w14:textId="47C0779C" w:rsidR="000C4329" w:rsidRPr="00415782" w:rsidRDefault="00BD6786" w:rsidP="00BD6786">
      <w:pPr>
        <w:pStyle w:val="Caption"/>
        <w:rPr>
          <w:sz w:val="20"/>
          <w:szCs w:val="20"/>
          <w:rPrChange w:id="235" w:author="Kiss Domonkos" w:date="2020-09-27T16:54:00Z">
            <w:rPr>
              <w:sz w:val="24"/>
              <w:szCs w:val="24"/>
            </w:rPr>
          </w:rPrChange>
        </w:rPr>
        <w:pPrChange w:id="236" w:author="Kiss Domonkos" w:date="2020-09-27T17:10:00Z">
          <w:pPr>
            <w:jc w:val="center"/>
          </w:pPr>
        </w:pPrChange>
      </w:pPr>
      <w:ins w:id="237" w:author="Kiss Domonkos" w:date="2020-09-27T17:10:00Z">
        <w:r>
          <w:rPr>
            <w:szCs w:val="20"/>
          </w:rPr>
          <w:fldChar w:fldCharType="begin"/>
        </w:r>
        <w:r>
          <w:rPr>
            <w:szCs w:val="20"/>
          </w:rPr>
          <w:instrText xml:space="preserve"> SEQ ábra \* ARABIC </w:instrText>
        </w:r>
      </w:ins>
      <w:r>
        <w:rPr>
          <w:szCs w:val="20"/>
        </w:rPr>
        <w:fldChar w:fldCharType="separate"/>
      </w:r>
      <w:ins w:id="238" w:author="Kiss Domonkos" w:date="2020-09-27T17:16:00Z">
        <w:r w:rsidR="00E3228D">
          <w:rPr>
            <w:noProof/>
            <w:szCs w:val="20"/>
          </w:rPr>
          <w:t>6</w:t>
        </w:r>
      </w:ins>
      <w:ins w:id="239" w:author="Kiss Domonkos" w:date="2020-09-27T17:10:00Z">
        <w:r>
          <w:rPr>
            <w:szCs w:val="20"/>
          </w:rPr>
          <w:fldChar w:fldCharType="end"/>
        </w:r>
        <w:r>
          <w:t>. ábra</w:t>
        </w:r>
        <w:r>
          <w:t xml:space="preserve">: Q-Q </w:t>
        </w:r>
        <w:proofErr w:type="spellStart"/>
        <w:r>
          <w:t>Plot</w:t>
        </w:r>
      </w:ins>
      <w:proofErr w:type="spellEnd"/>
    </w:p>
    <w:p w14:paraId="20B9D986" w14:textId="1DD408E0" w:rsidR="000C4329" w:rsidRDefault="000C4329" w:rsidP="00126995">
      <w:pPr>
        <w:rPr>
          <w:ins w:id="240" w:author="Kiss Domonkos" w:date="2020-09-27T17:06:00Z"/>
          <w:szCs w:val="20"/>
        </w:rPr>
      </w:pPr>
      <w:r w:rsidRPr="00415782">
        <w:rPr>
          <w:szCs w:val="20"/>
          <w:rPrChange w:id="241" w:author="Kiss Domonkos" w:date="2020-09-27T16:54:00Z">
            <w:rPr>
              <w:sz w:val="24"/>
              <w:szCs w:val="24"/>
            </w:rPr>
          </w:rPrChange>
        </w:rPr>
        <w:tab/>
        <w:t xml:space="preserve">A Tesla hozamainak eloszlása, mint ahogyan azt vártuk, a széleken egyértelműen különbözik a normálistól a normál </w:t>
      </w:r>
      <w:proofErr w:type="spellStart"/>
      <w:r w:rsidRPr="00415782">
        <w:rPr>
          <w:szCs w:val="20"/>
          <w:rPrChange w:id="242" w:author="Kiss Domonkos" w:date="2020-09-27T16:54:00Z">
            <w:rPr>
              <w:sz w:val="24"/>
              <w:szCs w:val="24"/>
            </w:rPr>
          </w:rPrChange>
        </w:rPr>
        <w:t>kvantilis-kvantilis</w:t>
      </w:r>
      <w:proofErr w:type="spellEnd"/>
      <w:r w:rsidRPr="00415782">
        <w:rPr>
          <w:szCs w:val="20"/>
          <w:rPrChange w:id="243" w:author="Kiss Domonkos" w:date="2020-09-27T16:54:00Z">
            <w:rPr>
              <w:sz w:val="24"/>
              <w:szCs w:val="24"/>
            </w:rPr>
          </w:rPrChange>
        </w:rPr>
        <w:t xml:space="preserve"> ábra alapján</w:t>
      </w:r>
      <w:ins w:id="244" w:author="Kiss Domonkos" w:date="2020-09-27T17:10:00Z">
        <w:r w:rsidR="00BD6786">
          <w:rPr>
            <w:szCs w:val="20"/>
          </w:rPr>
          <w:t xml:space="preserve"> (6. ábra)</w:t>
        </w:r>
      </w:ins>
      <w:r w:rsidRPr="00415782">
        <w:rPr>
          <w:sz w:val="20"/>
          <w:szCs w:val="20"/>
          <w:rPrChange w:id="245" w:author="Kiss Domonkos" w:date="2020-09-27T16:54:00Z">
            <w:rPr>
              <w:sz w:val="24"/>
              <w:szCs w:val="24"/>
            </w:rPr>
          </w:rPrChange>
        </w:rPr>
        <w:t>.</w:t>
      </w:r>
    </w:p>
    <w:p w14:paraId="54B5DA13" w14:textId="3D10C630" w:rsidR="00BD6786" w:rsidRPr="00415782" w:rsidRDefault="00BD6786" w:rsidP="00BD6786">
      <w:pPr>
        <w:pStyle w:val="Heading2"/>
        <w:rPr>
          <w:rFonts w:ascii="Garamond" w:hAnsi="Garamond"/>
          <w:sz w:val="20"/>
          <w:rPrChange w:id="246" w:author="Kiss Domonkos" w:date="2020-09-27T16:54:00Z">
            <w:rPr>
              <w:sz w:val="24"/>
              <w:szCs w:val="24"/>
            </w:rPr>
          </w:rPrChange>
        </w:rPr>
        <w:pPrChange w:id="247" w:author="Kiss Domonkos" w:date="2020-09-27T17:06:00Z">
          <w:pPr>
            <w:jc w:val="both"/>
          </w:pPr>
        </w:pPrChange>
      </w:pPr>
      <w:ins w:id="248" w:author="Kiss Domonkos" w:date="2020-09-27T17:06:00Z">
        <w:r>
          <w:t>Momentumok vizsgálata</w:t>
        </w:r>
      </w:ins>
    </w:p>
    <w:p w14:paraId="14DABA9B" w14:textId="77777777" w:rsidR="000C4329" w:rsidRPr="00415782" w:rsidRDefault="00B67542" w:rsidP="00126995">
      <w:pPr>
        <w:rPr>
          <w:szCs w:val="20"/>
          <w:rPrChange w:id="249" w:author="Kiss Domonkos" w:date="2020-09-27T16:54:00Z">
            <w:rPr>
              <w:sz w:val="24"/>
              <w:szCs w:val="24"/>
            </w:rPr>
          </w:rPrChange>
        </w:rPr>
        <w:pPrChange w:id="250" w:author="Kiss Domonkos" w:date="2020-09-27T16:40:00Z">
          <w:pPr>
            <w:jc w:val="both"/>
          </w:pPr>
        </w:pPrChange>
      </w:pPr>
      <w:r w:rsidRPr="00415782">
        <w:rPr>
          <w:szCs w:val="20"/>
          <w:rPrChange w:id="251" w:author="Kiss Domonkos" w:date="2020-09-27T16:54:00Z">
            <w:rPr>
              <w:sz w:val="24"/>
              <w:szCs w:val="24"/>
            </w:rPr>
          </w:rPrChange>
        </w:rPr>
        <w:tab/>
        <w:t>A részvény hozamaira vonatkozóan az</w:t>
      </w:r>
      <w:r w:rsidR="000C4329" w:rsidRPr="00415782">
        <w:rPr>
          <w:szCs w:val="20"/>
          <w:rPrChange w:id="252" w:author="Kiss Domonkos" w:date="2020-09-27T16:54:00Z">
            <w:rPr>
              <w:sz w:val="24"/>
              <w:szCs w:val="24"/>
            </w:rPr>
          </w:rPrChange>
        </w:rPr>
        <w:t xml:space="preserve"> első négy</w:t>
      </w:r>
      <w:r w:rsidRPr="00415782">
        <w:rPr>
          <w:sz w:val="20"/>
          <w:szCs w:val="20"/>
          <w:rPrChange w:id="253" w:author="Kiss Domonkos" w:date="2020-09-27T16:54:00Z">
            <w:rPr>
              <w:sz w:val="24"/>
              <w:szCs w:val="24"/>
            </w:rPr>
          </w:rPrChange>
        </w:rPr>
        <w:t xml:space="preserve"> momentumot megvizsgálva az alábbi következésekre jutottunk:</w:t>
      </w:r>
    </w:p>
    <w:p w14:paraId="6B626FEE" w14:textId="77777777" w:rsidR="00BD6786" w:rsidRDefault="00B220EB" w:rsidP="00BD6786">
      <w:pPr>
        <w:keepNext/>
        <w:rPr>
          <w:ins w:id="254" w:author="Kiss Domonkos" w:date="2020-09-27T17:10:00Z"/>
        </w:rPr>
        <w:pPrChange w:id="255" w:author="Kiss Domonkos" w:date="2020-09-27T17:10:00Z">
          <w:pPr/>
        </w:pPrChange>
      </w:pPr>
      <w:r w:rsidRPr="00415782">
        <w:rPr>
          <w:noProof/>
          <w:sz w:val="18"/>
          <w:szCs w:val="18"/>
          <w:lang w:eastAsia="hu-HU"/>
          <w:rPrChange w:id="256" w:author="Kiss Domonkos" w:date="2020-09-27T16:54:00Z">
            <w:rPr>
              <w:noProof/>
              <w:lang w:eastAsia="hu-HU"/>
            </w:rPr>
          </w:rPrChange>
        </w:rPr>
        <w:drawing>
          <wp:inline distT="0" distB="0" distL="0" distR="0" wp14:anchorId="56C4FCE1" wp14:editId="5E2635DA">
            <wp:extent cx="4568400" cy="2754000"/>
            <wp:effectExtent l="0" t="0" r="3810" b="825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8661" w14:textId="6AE7C6DD" w:rsidR="000C4329" w:rsidRPr="00415782" w:rsidRDefault="00BD6786" w:rsidP="00BD6786">
      <w:pPr>
        <w:pStyle w:val="Caption"/>
        <w:rPr>
          <w:sz w:val="20"/>
          <w:szCs w:val="20"/>
          <w:rPrChange w:id="257" w:author="Kiss Domonkos" w:date="2020-09-27T16:54:00Z">
            <w:rPr>
              <w:sz w:val="24"/>
              <w:szCs w:val="24"/>
            </w:rPr>
          </w:rPrChange>
        </w:rPr>
        <w:pPrChange w:id="258" w:author="Kiss Domonkos" w:date="2020-09-27T17:10:00Z">
          <w:pPr>
            <w:jc w:val="center"/>
          </w:pPr>
        </w:pPrChange>
      </w:pPr>
      <w:ins w:id="259" w:author="Kiss Domonkos" w:date="2020-09-27T17:10:00Z">
        <w:r>
          <w:rPr>
            <w:szCs w:val="20"/>
          </w:rPr>
          <w:fldChar w:fldCharType="begin"/>
        </w:r>
        <w:r>
          <w:rPr>
            <w:szCs w:val="20"/>
          </w:rPr>
          <w:instrText xml:space="preserve"> SEQ ábra \* ARABIC </w:instrText>
        </w:r>
      </w:ins>
      <w:r>
        <w:rPr>
          <w:szCs w:val="20"/>
        </w:rPr>
        <w:fldChar w:fldCharType="separate"/>
      </w:r>
      <w:ins w:id="260" w:author="Kiss Domonkos" w:date="2020-09-27T17:16:00Z">
        <w:r w:rsidR="00E3228D">
          <w:rPr>
            <w:noProof/>
            <w:szCs w:val="20"/>
          </w:rPr>
          <w:t>7</w:t>
        </w:r>
      </w:ins>
      <w:ins w:id="261" w:author="Kiss Domonkos" w:date="2020-09-27T17:10:00Z">
        <w:r>
          <w:rPr>
            <w:szCs w:val="20"/>
          </w:rPr>
          <w:fldChar w:fldCharType="end"/>
        </w:r>
        <w:r>
          <w:t>. ábra</w:t>
        </w:r>
        <w:r>
          <w:t>: Egyre több napból számolt várhatóérték alakulása</w:t>
        </w:r>
      </w:ins>
    </w:p>
    <w:p w14:paraId="6E71084F" w14:textId="2538FF64" w:rsidR="00B67542" w:rsidRPr="00415782" w:rsidRDefault="00B67542" w:rsidP="00126995">
      <w:pPr>
        <w:rPr>
          <w:szCs w:val="20"/>
          <w:rPrChange w:id="262" w:author="Kiss Domonkos" w:date="2020-09-27T16:54:00Z">
            <w:rPr>
              <w:sz w:val="24"/>
              <w:szCs w:val="24"/>
            </w:rPr>
          </w:rPrChange>
        </w:rPr>
        <w:pPrChange w:id="263" w:author="Kiss Domonkos" w:date="2020-09-27T16:40:00Z">
          <w:pPr>
            <w:jc w:val="both"/>
          </w:pPr>
        </w:pPrChange>
      </w:pPr>
      <w:r w:rsidRPr="00415782">
        <w:rPr>
          <w:szCs w:val="20"/>
          <w:rPrChange w:id="264" w:author="Kiss Domonkos" w:date="2020-09-27T16:54:00Z">
            <w:rPr>
              <w:sz w:val="24"/>
              <w:szCs w:val="24"/>
            </w:rPr>
          </w:rPrChange>
        </w:rPr>
        <w:t xml:space="preserve">A loghozamok várható értéke </w:t>
      </w:r>
      <w:del w:id="265" w:author="Kiss Domonkos" w:date="2020-09-27T14:57:00Z">
        <w:r w:rsidRPr="00415782" w:rsidDel="00414BE1">
          <w:rPr>
            <w:szCs w:val="20"/>
            <w:rPrChange w:id="266" w:author="Kiss Domonkos" w:date="2020-09-27T16:54:00Z">
              <w:rPr>
                <w:sz w:val="24"/>
                <w:szCs w:val="24"/>
              </w:rPr>
            </w:rPrChange>
          </w:rPr>
          <w:delText xml:space="preserve">olyan </w:delText>
        </w:r>
      </w:del>
      <w:r w:rsidRPr="00415782">
        <w:rPr>
          <w:sz w:val="20"/>
          <w:szCs w:val="20"/>
          <w:rPrChange w:id="267" w:author="Kiss Domonkos" w:date="2020-09-27T16:54:00Z">
            <w:rPr>
              <w:sz w:val="24"/>
              <w:szCs w:val="24"/>
            </w:rPr>
          </w:rPrChange>
        </w:rPr>
        <w:t>0</w:t>
      </w:r>
      <w:del w:id="268" w:author="Kiss Domonkos" w:date="2020-09-27T14:57:00Z">
        <w:r w:rsidRPr="00415782" w:rsidDel="00414BE1">
          <w:rPr>
            <w:szCs w:val="20"/>
            <w:rPrChange w:id="269" w:author="Kiss Domonkos" w:date="2020-09-27T16:54:00Z">
              <w:rPr>
                <w:sz w:val="24"/>
                <w:szCs w:val="24"/>
              </w:rPr>
            </w:rPrChange>
          </w:rPr>
          <w:delText>,</w:delText>
        </w:r>
      </w:del>
      <w:r w:rsidRPr="00415782">
        <w:rPr>
          <w:szCs w:val="20"/>
          <w:rPrChange w:id="270" w:author="Kiss Domonkos" w:date="2020-09-27T16:54:00Z">
            <w:rPr>
              <w:sz w:val="24"/>
              <w:szCs w:val="24"/>
            </w:rPr>
          </w:rPrChange>
        </w:rPr>
        <w:t xml:space="preserve"> illetve 0.0025 között mozgott az elmúlt 4 év során</w:t>
      </w:r>
      <w:ins w:id="271" w:author="Kiss Domonkos" w:date="2020-09-27T17:12:00Z">
        <w:r w:rsidR="00BD6786">
          <w:rPr>
            <w:szCs w:val="20"/>
          </w:rPr>
          <w:t xml:space="preserve"> (7. ábra)</w:t>
        </w:r>
      </w:ins>
      <w:r w:rsidRPr="00415782">
        <w:rPr>
          <w:szCs w:val="20"/>
          <w:rPrChange w:id="272" w:author="Kiss Domonkos" w:date="2020-09-27T16:54:00Z">
            <w:rPr>
              <w:sz w:val="24"/>
              <w:szCs w:val="24"/>
            </w:rPr>
          </w:rPrChange>
        </w:rPr>
        <w:t>, amiről az mondható, hogy valószínűleg a 2009től 201</w:t>
      </w:r>
      <w:r w:rsidR="002A3895" w:rsidRPr="00415782">
        <w:rPr>
          <w:sz w:val="20"/>
          <w:szCs w:val="20"/>
          <w:rPrChange w:id="273" w:author="Kiss Domonkos" w:date="2020-09-27T16:54:00Z">
            <w:rPr>
              <w:sz w:val="24"/>
              <w:szCs w:val="24"/>
            </w:rPr>
          </w:rPrChange>
        </w:rPr>
        <w:t xml:space="preserve">9-ig tartó bikapiac, valamint az elmúlt hetekben, hónapokban történő </w:t>
      </w:r>
      <w:del w:id="274" w:author="Kiss Domonkos" w:date="2020-09-27T17:11:00Z">
        <w:r w:rsidR="002A3895" w:rsidRPr="00415782" w:rsidDel="00BD6786">
          <w:rPr>
            <w:sz w:val="20"/>
            <w:szCs w:val="20"/>
            <w:rPrChange w:id="275" w:author="Kiss Domonkos" w:date="2020-09-27T16:54:00Z">
              <w:rPr>
                <w:sz w:val="24"/>
                <w:szCs w:val="24"/>
              </w:rPr>
            </w:rPrChange>
          </w:rPr>
          <w:delText xml:space="preserve">túlzott </w:delText>
        </w:r>
      </w:del>
      <w:r w:rsidR="002A3895" w:rsidRPr="00415782">
        <w:rPr>
          <w:sz w:val="20"/>
          <w:szCs w:val="20"/>
          <w:rPrChange w:id="276" w:author="Kiss Domonkos" w:date="2020-09-27T16:54:00Z">
            <w:rPr>
              <w:sz w:val="24"/>
              <w:szCs w:val="24"/>
            </w:rPr>
          </w:rPrChange>
        </w:rPr>
        <w:t xml:space="preserve">technológia részvények </w:t>
      </w:r>
      <w:ins w:id="277" w:author="Kiss Domonkos" w:date="2020-09-27T17:11:00Z">
        <w:r w:rsidR="00BD6786">
          <w:rPr>
            <w:szCs w:val="20"/>
          </w:rPr>
          <w:t xml:space="preserve">túlzott </w:t>
        </w:r>
      </w:ins>
      <w:r w:rsidR="002A3895" w:rsidRPr="00415782">
        <w:rPr>
          <w:szCs w:val="20"/>
          <w:rPrChange w:id="278" w:author="Kiss Domonkos" w:date="2020-09-27T16:54:00Z">
            <w:rPr>
              <w:sz w:val="24"/>
              <w:szCs w:val="24"/>
            </w:rPr>
          </w:rPrChange>
        </w:rPr>
        <w:t xml:space="preserve">felvásárlása okozhatta a kilogó pozitív hatású adatokat. Valószínűleg azért nem lett magasabb a várható érték, mert egyrészt ebben az időintervallumban volt pár a részvény árfolyamára ható negatív esemény is, mint például az USA-Kína közötti kereskedelmi háború vagy a koronavírus </w:t>
      </w:r>
      <w:proofErr w:type="spellStart"/>
      <w:r w:rsidR="002A3895" w:rsidRPr="00415782">
        <w:rPr>
          <w:szCs w:val="20"/>
          <w:rPrChange w:id="279" w:author="Kiss Domonkos" w:date="2020-09-27T16:54:00Z">
            <w:rPr>
              <w:sz w:val="24"/>
              <w:szCs w:val="24"/>
            </w:rPr>
          </w:rPrChange>
        </w:rPr>
        <w:t>pandémia</w:t>
      </w:r>
      <w:proofErr w:type="spellEnd"/>
      <w:r w:rsidR="002A3895" w:rsidRPr="00415782">
        <w:rPr>
          <w:szCs w:val="20"/>
          <w:rPrChange w:id="280" w:author="Kiss Domonkos" w:date="2020-09-27T16:54:00Z">
            <w:rPr>
              <w:sz w:val="24"/>
              <w:szCs w:val="24"/>
            </w:rPr>
          </w:rPrChange>
        </w:rPr>
        <w:t>.</w:t>
      </w:r>
    </w:p>
    <w:p w14:paraId="6026DA55" w14:textId="77777777" w:rsidR="00BD6786" w:rsidRDefault="00B220EB" w:rsidP="00BD6786">
      <w:pPr>
        <w:keepNext/>
        <w:rPr>
          <w:ins w:id="281" w:author="Kiss Domonkos" w:date="2020-09-27T17:12:00Z"/>
        </w:rPr>
        <w:pPrChange w:id="282" w:author="Kiss Domonkos" w:date="2020-09-27T17:12:00Z">
          <w:pPr/>
        </w:pPrChange>
      </w:pPr>
      <w:r w:rsidRPr="00415782">
        <w:rPr>
          <w:noProof/>
          <w:sz w:val="18"/>
          <w:szCs w:val="18"/>
          <w:lang w:eastAsia="hu-HU"/>
          <w:rPrChange w:id="283" w:author="Kiss Domonkos" w:date="2020-09-27T16:54:00Z">
            <w:rPr>
              <w:noProof/>
              <w:lang w:eastAsia="hu-HU"/>
            </w:rPr>
          </w:rPrChange>
        </w:rPr>
        <w:lastRenderedPageBreak/>
        <w:drawing>
          <wp:inline distT="0" distB="0" distL="0" distR="0" wp14:anchorId="7AECDE88" wp14:editId="6C220EA6">
            <wp:extent cx="4568400" cy="2754000"/>
            <wp:effectExtent l="0" t="0" r="3810" b="825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AD13" w14:textId="7484531E" w:rsidR="00B67542" w:rsidRPr="00415782" w:rsidRDefault="00BD6786" w:rsidP="00BD6786">
      <w:pPr>
        <w:pStyle w:val="Caption"/>
        <w:rPr>
          <w:sz w:val="20"/>
          <w:szCs w:val="20"/>
          <w:rPrChange w:id="284" w:author="Kiss Domonkos" w:date="2020-09-27T16:54:00Z">
            <w:rPr>
              <w:sz w:val="24"/>
              <w:szCs w:val="24"/>
            </w:rPr>
          </w:rPrChange>
        </w:rPr>
        <w:pPrChange w:id="285" w:author="Kiss Domonkos" w:date="2020-09-27T17:12:00Z">
          <w:pPr>
            <w:jc w:val="center"/>
          </w:pPr>
        </w:pPrChange>
      </w:pPr>
      <w:ins w:id="286" w:author="Kiss Domonkos" w:date="2020-09-27T17:12:00Z">
        <w:r>
          <w:rPr>
            <w:szCs w:val="20"/>
          </w:rPr>
          <w:fldChar w:fldCharType="begin"/>
        </w:r>
        <w:r>
          <w:rPr>
            <w:szCs w:val="20"/>
          </w:rPr>
          <w:instrText xml:space="preserve"> SEQ ábra \* ARABIC </w:instrText>
        </w:r>
      </w:ins>
      <w:r>
        <w:rPr>
          <w:szCs w:val="20"/>
        </w:rPr>
        <w:fldChar w:fldCharType="separate"/>
      </w:r>
      <w:ins w:id="287" w:author="Kiss Domonkos" w:date="2020-09-27T17:16:00Z">
        <w:r w:rsidR="00E3228D">
          <w:rPr>
            <w:noProof/>
            <w:szCs w:val="20"/>
          </w:rPr>
          <w:t>8</w:t>
        </w:r>
      </w:ins>
      <w:ins w:id="288" w:author="Kiss Domonkos" w:date="2020-09-27T17:12:00Z">
        <w:r>
          <w:rPr>
            <w:szCs w:val="20"/>
          </w:rPr>
          <w:fldChar w:fldCharType="end"/>
        </w:r>
        <w:r>
          <w:t>. ábra</w:t>
        </w:r>
        <w:r>
          <w:t xml:space="preserve">: </w:t>
        </w:r>
        <w:r w:rsidRPr="00D94FFB">
          <w:t xml:space="preserve">Egyre több napból számolt </w:t>
        </w:r>
        <w:r>
          <w:t>szórás</w:t>
        </w:r>
        <w:r w:rsidRPr="00D94FFB">
          <w:t xml:space="preserve"> alakulása</w:t>
        </w:r>
      </w:ins>
    </w:p>
    <w:p w14:paraId="3AA436F7" w14:textId="490985EE" w:rsidR="00414BE1" w:rsidRPr="00415782" w:rsidRDefault="00FF4B32" w:rsidP="00126995">
      <w:pPr>
        <w:rPr>
          <w:ins w:id="289" w:author="Kiss Domonkos" w:date="2020-09-27T15:00:00Z"/>
          <w:szCs w:val="20"/>
          <w:rPrChange w:id="290" w:author="Kiss Domonkos" w:date="2020-09-27T16:54:00Z">
            <w:rPr>
              <w:ins w:id="291" w:author="Kiss Domonkos" w:date="2020-09-27T15:00:00Z"/>
              <w:sz w:val="24"/>
              <w:szCs w:val="24"/>
            </w:rPr>
          </w:rPrChange>
        </w:rPr>
        <w:pPrChange w:id="292" w:author="Kiss Domonkos" w:date="2020-09-27T16:40:00Z">
          <w:pPr>
            <w:jc w:val="both"/>
          </w:pPr>
        </w:pPrChange>
      </w:pPr>
      <w:r w:rsidRPr="00415782">
        <w:rPr>
          <w:szCs w:val="20"/>
          <w:rPrChange w:id="293" w:author="Kiss Domonkos" w:date="2020-09-27T16:54:00Z">
            <w:rPr>
              <w:sz w:val="24"/>
              <w:szCs w:val="24"/>
            </w:rPr>
          </w:rPrChange>
        </w:rPr>
        <w:t xml:space="preserve">A szórás </w:t>
      </w:r>
      <w:del w:id="294" w:author="Kiss Domonkos" w:date="2020-09-27T17:07:00Z">
        <w:r w:rsidRPr="00415782" w:rsidDel="00BD6786">
          <w:rPr>
            <w:szCs w:val="20"/>
            <w:rPrChange w:id="295" w:author="Kiss Domonkos" w:date="2020-09-27T16:54:00Z">
              <w:rPr>
                <w:sz w:val="24"/>
                <w:szCs w:val="24"/>
              </w:rPr>
            </w:rPrChange>
          </w:rPr>
          <w:delText xml:space="preserve">alapján, de a fentebb látható </w:delText>
        </w:r>
      </w:del>
      <w:ins w:id="296" w:author="Kiss Domonkos" w:date="2020-09-27T17:07:00Z">
        <w:r w:rsidR="00BD6786">
          <w:rPr>
            <w:szCs w:val="20"/>
          </w:rPr>
          <w:t>il</w:t>
        </w:r>
        <w:r w:rsidR="00BD6786">
          <w:rPr>
            <w:szCs w:val="20"/>
          </w:rPr>
          <w:t xml:space="preserve">letve a </w:t>
        </w:r>
      </w:ins>
      <w:r w:rsidRPr="00415782">
        <w:rPr>
          <w:szCs w:val="20"/>
          <w:rPrChange w:id="297" w:author="Kiss Domonkos" w:date="2020-09-27T16:54:00Z">
            <w:rPr>
              <w:sz w:val="24"/>
              <w:szCs w:val="24"/>
            </w:rPr>
          </w:rPrChange>
        </w:rPr>
        <w:t xml:space="preserve">hozamgyakorisági eloszlás </w:t>
      </w:r>
      <w:del w:id="298" w:author="Kiss Domonkos" w:date="2020-09-27T17:07:00Z">
        <w:r w:rsidRPr="00415782" w:rsidDel="00BD6786">
          <w:rPr>
            <w:sz w:val="20"/>
            <w:szCs w:val="20"/>
            <w:rPrChange w:id="299" w:author="Kiss Domonkos" w:date="2020-09-27T16:54:00Z">
              <w:rPr>
                <w:sz w:val="24"/>
                <w:szCs w:val="24"/>
              </w:rPr>
            </w:rPrChange>
          </w:rPr>
          <w:delText>i</w:delText>
        </w:r>
        <w:r w:rsidR="00216B9A" w:rsidRPr="00415782" w:rsidDel="00BD6786">
          <w:rPr>
            <w:szCs w:val="20"/>
            <w:rPrChange w:id="300" w:author="Kiss Domonkos" w:date="2020-09-27T16:54:00Z">
              <w:rPr>
                <w:sz w:val="24"/>
                <w:szCs w:val="24"/>
              </w:rPr>
            </w:rPrChange>
          </w:rPr>
          <w:delText>s azt mutatja</w:delText>
        </w:r>
      </w:del>
      <w:ins w:id="301" w:author="Kiss Domonkos" w:date="2020-09-27T17:07:00Z">
        <w:r w:rsidR="00BD6786">
          <w:rPr>
            <w:szCs w:val="20"/>
          </w:rPr>
          <w:t>alapján</w:t>
        </w:r>
      </w:ins>
      <w:del w:id="302" w:author="Kiss Domonkos" w:date="2020-09-27T17:07:00Z">
        <w:r w:rsidR="00216B9A" w:rsidRPr="00415782" w:rsidDel="00BD6786">
          <w:rPr>
            <w:szCs w:val="20"/>
            <w:rPrChange w:id="303" w:author="Kiss Domonkos" w:date="2020-09-27T16:54:00Z">
              <w:rPr>
                <w:sz w:val="24"/>
                <w:szCs w:val="24"/>
              </w:rPr>
            </w:rPrChange>
          </w:rPr>
          <w:delText>, hogy az</w:delText>
        </w:r>
      </w:del>
      <w:r w:rsidR="00216B9A" w:rsidRPr="00415782">
        <w:rPr>
          <w:sz w:val="20"/>
          <w:szCs w:val="20"/>
          <w:rPrChange w:id="304" w:author="Kiss Domonkos" w:date="2020-09-27T16:54:00Z">
            <w:rPr>
              <w:sz w:val="24"/>
              <w:szCs w:val="24"/>
            </w:rPr>
          </w:rPrChange>
        </w:rPr>
        <w:t xml:space="preserve"> eloszlásunk alakja kicsit jobbra elkent, kissé szélesebb, mint a normális eloszlás</w:t>
      </w:r>
      <w:ins w:id="305" w:author="Kiss Domonkos" w:date="2020-09-27T17:12:00Z">
        <w:r w:rsidR="00BD6786">
          <w:rPr>
            <w:szCs w:val="20"/>
          </w:rPr>
          <w:t xml:space="preserve"> (8. ábra)</w:t>
        </w:r>
      </w:ins>
      <w:r w:rsidR="00B220EB" w:rsidRPr="00415782">
        <w:rPr>
          <w:szCs w:val="20"/>
          <w:rPrChange w:id="306" w:author="Kiss Domonkos" w:date="2020-09-27T16:54:00Z">
            <w:rPr>
              <w:sz w:val="24"/>
              <w:szCs w:val="24"/>
            </w:rPr>
          </w:rPrChange>
        </w:rPr>
        <w:t xml:space="preserve">. Az </w:t>
      </w:r>
      <w:r w:rsidR="00216B9A" w:rsidRPr="00415782">
        <w:rPr>
          <w:sz w:val="20"/>
          <w:szCs w:val="20"/>
          <w:rPrChange w:id="307" w:author="Kiss Domonkos" w:date="2020-09-27T16:54:00Z">
            <w:rPr>
              <w:sz w:val="24"/>
              <w:szCs w:val="24"/>
            </w:rPr>
          </w:rPrChange>
        </w:rPr>
        <w:t xml:space="preserve">átlaghozamtól való </w:t>
      </w:r>
      <w:ins w:id="308" w:author="Kiss Domonkos" w:date="2020-09-27T17:12:00Z">
        <w:r w:rsidR="00BD6786">
          <w:rPr>
            <w:szCs w:val="20"/>
          </w:rPr>
          <w:t>átla</w:t>
        </w:r>
        <w:r w:rsidR="00BD6786">
          <w:rPr>
            <w:szCs w:val="20"/>
          </w:rPr>
          <w:t xml:space="preserve">gos </w:t>
        </w:r>
      </w:ins>
      <w:r w:rsidR="00216B9A" w:rsidRPr="00415782">
        <w:rPr>
          <w:szCs w:val="20"/>
          <w:rPrChange w:id="309" w:author="Kiss Domonkos" w:date="2020-09-27T16:54:00Z">
            <w:rPr>
              <w:sz w:val="24"/>
              <w:szCs w:val="24"/>
            </w:rPr>
          </w:rPrChange>
        </w:rPr>
        <w:t>eltérés jelentősen nőtt a turbulens eseményeknek köszönhetően</w:t>
      </w:r>
      <w:r w:rsidR="00B220EB" w:rsidRPr="00415782">
        <w:rPr>
          <w:sz w:val="20"/>
          <w:szCs w:val="20"/>
          <w:rPrChange w:id="310" w:author="Kiss Domonkos" w:date="2020-09-27T16:54:00Z">
            <w:rPr>
              <w:sz w:val="24"/>
              <w:szCs w:val="24"/>
            </w:rPr>
          </w:rPrChange>
        </w:rPr>
        <w:t xml:space="preserve"> 2017 óta</w:t>
      </w:r>
      <w:r w:rsidR="00216B9A" w:rsidRPr="00415782">
        <w:rPr>
          <w:sz w:val="20"/>
          <w:szCs w:val="20"/>
          <w:rPrChange w:id="311" w:author="Kiss Domonkos" w:date="2020-09-27T16:54:00Z">
            <w:rPr>
              <w:sz w:val="24"/>
              <w:szCs w:val="24"/>
            </w:rPr>
          </w:rPrChange>
        </w:rPr>
        <w:t>, amik megmozgatták az árfolyamot mindkét irányba nagymértékben.</w:t>
      </w:r>
      <w:r w:rsidR="002E5D32" w:rsidRPr="00415782">
        <w:rPr>
          <w:sz w:val="20"/>
          <w:szCs w:val="20"/>
          <w:rPrChange w:id="312" w:author="Kiss Domonkos" w:date="2020-09-27T16:54:00Z">
            <w:rPr>
              <w:sz w:val="24"/>
              <w:szCs w:val="24"/>
            </w:rPr>
          </w:rPrChange>
        </w:rPr>
        <w:t xml:space="preserve"> </w:t>
      </w:r>
      <w:ins w:id="313" w:author="Kiss Domonkos" w:date="2020-09-27T14:59:00Z">
        <w:r w:rsidR="00414BE1" w:rsidRPr="00415782">
          <w:rPr>
            <w:szCs w:val="20"/>
            <w:rPrChange w:id="314" w:author="Kiss Domonkos" w:date="2020-09-27T16:54:00Z">
              <w:rPr>
                <w:sz w:val="24"/>
                <w:szCs w:val="24"/>
              </w:rPr>
            </w:rPrChange>
          </w:rPr>
          <w:t>A vizsgált részvény kockázatosságára</w:t>
        </w:r>
      </w:ins>
      <w:ins w:id="315" w:author="Kiss Domonkos" w:date="2020-09-27T15:00:00Z">
        <w:r w:rsidR="00414BE1" w:rsidRPr="00415782">
          <w:rPr>
            <w:sz w:val="20"/>
            <w:szCs w:val="20"/>
            <w:rPrChange w:id="316" w:author="Kiss Domonkos" w:date="2020-09-27T16:54:00Z">
              <w:rPr>
                <w:sz w:val="24"/>
                <w:szCs w:val="24"/>
              </w:rPr>
            </w:rPrChange>
          </w:rPr>
          <w:t xml:space="preserve"> korábban</w:t>
        </w:r>
      </w:ins>
      <w:ins w:id="317" w:author="Kiss Domonkos" w:date="2020-09-27T14:59:00Z">
        <w:r w:rsidR="00414BE1" w:rsidRPr="00415782">
          <w:rPr>
            <w:sz w:val="20"/>
            <w:szCs w:val="20"/>
            <w:rPrChange w:id="318" w:author="Kiss Domonkos" w:date="2020-09-27T16:54:00Z">
              <w:rPr>
                <w:sz w:val="24"/>
                <w:szCs w:val="24"/>
              </w:rPr>
            </w:rPrChange>
          </w:rPr>
          <w:t xml:space="preserve"> </w:t>
        </w:r>
      </w:ins>
      <w:ins w:id="319" w:author="Kiss Domonkos" w:date="2020-09-27T15:00:00Z">
        <w:r w:rsidR="00414BE1" w:rsidRPr="00415782">
          <w:rPr>
            <w:szCs w:val="20"/>
            <w:rPrChange w:id="320" w:author="Kiss Domonkos" w:date="2020-09-27T16:54:00Z">
              <w:rPr>
                <w:sz w:val="24"/>
                <w:szCs w:val="24"/>
              </w:rPr>
            </w:rPrChange>
          </w:rPr>
          <w:t>számos</w:t>
        </w:r>
      </w:ins>
      <w:del w:id="321" w:author="Kiss Domonkos" w:date="2020-09-27T15:00:00Z">
        <w:r w:rsidR="002E5D32" w:rsidRPr="00415782" w:rsidDel="00414BE1">
          <w:rPr>
            <w:sz w:val="20"/>
            <w:szCs w:val="20"/>
            <w:rPrChange w:id="322" w:author="Kiss Domonkos" w:date="2020-09-27T16:54:00Z">
              <w:rPr>
                <w:sz w:val="24"/>
                <w:szCs w:val="24"/>
              </w:rPr>
            </w:rPrChange>
          </w:rPr>
          <w:delText>Pont emiatt mondta számos</w:delText>
        </w:r>
      </w:del>
      <w:r w:rsidR="002E5D32" w:rsidRPr="00415782">
        <w:rPr>
          <w:sz w:val="20"/>
          <w:szCs w:val="20"/>
          <w:rPrChange w:id="323" w:author="Kiss Domonkos" w:date="2020-09-27T16:54:00Z">
            <w:rPr>
              <w:sz w:val="24"/>
              <w:szCs w:val="24"/>
            </w:rPr>
          </w:rPrChange>
        </w:rPr>
        <w:t xml:space="preserve"> neves részvényelemző</w:t>
      </w:r>
      <w:ins w:id="324" w:author="Kiss Domonkos" w:date="2020-09-27T15:00:00Z">
        <w:r w:rsidR="00414BE1" w:rsidRPr="00415782">
          <w:rPr>
            <w:sz w:val="20"/>
            <w:szCs w:val="20"/>
            <w:rPrChange w:id="325" w:author="Kiss Domonkos" w:date="2020-09-27T16:54:00Z">
              <w:rPr>
                <w:sz w:val="24"/>
                <w:szCs w:val="24"/>
              </w:rPr>
            </w:rPrChange>
          </w:rPr>
          <w:t xml:space="preserve"> is figyelmeztetett</w:t>
        </w:r>
      </w:ins>
      <w:del w:id="326" w:author="Kiss Domonkos" w:date="2020-09-27T15:01:00Z">
        <w:r w:rsidR="002E5D32" w:rsidRPr="00415782" w:rsidDel="00697CDF">
          <w:rPr>
            <w:sz w:val="20"/>
            <w:szCs w:val="20"/>
            <w:rPrChange w:id="327" w:author="Kiss Domonkos" w:date="2020-09-27T16:54:00Z">
              <w:rPr>
                <w:sz w:val="24"/>
                <w:szCs w:val="24"/>
              </w:rPr>
            </w:rPrChange>
          </w:rPr>
          <w:delText>,</w:delText>
        </w:r>
      </w:del>
      <w:ins w:id="328" w:author="Kiss Domonkos" w:date="2020-09-27T15:00:00Z">
        <w:r w:rsidR="00414BE1" w:rsidRPr="00415782">
          <w:rPr>
            <w:szCs w:val="20"/>
            <w:rPrChange w:id="329" w:author="Kiss Domonkos" w:date="2020-09-27T16:54:00Z">
              <w:rPr>
                <w:sz w:val="24"/>
                <w:szCs w:val="24"/>
              </w:rPr>
            </w:rPrChange>
          </w:rPr>
          <w:t xml:space="preserve"> a</w:t>
        </w:r>
        <w:r w:rsidR="00697CDF" w:rsidRPr="00415782">
          <w:rPr>
            <w:sz w:val="20"/>
            <w:szCs w:val="20"/>
            <w:rPrChange w:id="330" w:author="Kiss Domonkos" w:date="2020-09-27T16:54:00Z">
              <w:rPr>
                <w:sz w:val="24"/>
                <w:szCs w:val="24"/>
              </w:rPr>
            </w:rPrChange>
          </w:rPr>
          <w:t xml:space="preserve"> magas vo</w:t>
        </w:r>
      </w:ins>
      <w:ins w:id="331" w:author="Kiss Domonkos" w:date="2020-09-27T15:01:00Z">
        <w:r w:rsidR="00697CDF" w:rsidRPr="00415782">
          <w:rPr>
            <w:sz w:val="20"/>
            <w:szCs w:val="20"/>
            <w:rPrChange w:id="332" w:author="Kiss Domonkos" w:date="2020-09-27T16:54:00Z">
              <w:rPr>
                <w:sz w:val="24"/>
                <w:szCs w:val="24"/>
              </w:rPr>
            </w:rPrChange>
          </w:rPr>
          <w:t xml:space="preserve">latilitás miatt, amelynek mértéke </w:t>
        </w:r>
      </w:ins>
      <w:ins w:id="333" w:author="Kiss Domonkos" w:date="2020-09-27T15:02:00Z">
        <w:r w:rsidR="00697CDF" w:rsidRPr="00415782">
          <w:rPr>
            <w:sz w:val="20"/>
            <w:szCs w:val="20"/>
            <w:rPrChange w:id="334" w:author="Kiss Domonkos" w:date="2020-09-27T16:54:00Z">
              <w:rPr>
                <w:sz w:val="24"/>
                <w:szCs w:val="24"/>
              </w:rPr>
            </w:rPrChange>
          </w:rPr>
          <w:t>fokozatosan nőtt is az utóbbi években</w:t>
        </w:r>
      </w:ins>
      <w:ins w:id="335" w:author="Kiss Domonkos" w:date="2020-09-27T15:01:00Z">
        <w:r w:rsidR="00697CDF" w:rsidRPr="00415782">
          <w:rPr>
            <w:sz w:val="20"/>
            <w:szCs w:val="20"/>
            <w:rPrChange w:id="336" w:author="Kiss Domonkos" w:date="2020-09-27T16:54:00Z">
              <w:rPr>
                <w:sz w:val="24"/>
                <w:szCs w:val="24"/>
              </w:rPr>
            </w:rPrChange>
          </w:rPr>
          <w:t xml:space="preserve">. Hasonló jelenség </w:t>
        </w:r>
      </w:ins>
      <w:ins w:id="337" w:author="Kiss Domonkos" w:date="2020-09-27T15:02:00Z">
        <w:r w:rsidR="00697CDF" w:rsidRPr="00415782">
          <w:rPr>
            <w:sz w:val="20"/>
            <w:szCs w:val="20"/>
            <w:rPrChange w:id="338" w:author="Kiss Domonkos" w:date="2020-09-27T16:54:00Z">
              <w:rPr>
                <w:sz w:val="24"/>
                <w:szCs w:val="24"/>
              </w:rPr>
            </w:rPrChange>
          </w:rPr>
          <w:t>volt megfigyelhető általánosan a technológiai szektor egészén.</w:t>
        </w:r>
      </w:ins>
      <w:ins w:id="339" w:author="Kiss Domonkos" w:date="2020-09-27T15:01:00Z">
        <w:r w:rsidR="00697CDF" w:rsidRPr="00415782">
          <w:rPr>
            <w:sz w:val="20"/>
            <w:szCs w:val="20"/>
            <w:rPrChange w:id="340" w:author="Kiss Domonkos" w:date="2020-09-27T16:54:00Z">
              <w:rPr>
                <w:sz w:val="24"/>
                <w:szCs w:val="24"/>
              </w:rPr>
            </w:rPrChange>
          </w:rPr>
          <w:t xml:space="preserve"> </w:t>
        </w:r>
      </w:ins>
    </w:p>
    <w:p w14:paraId="3DF2A9F7" w14:textId="77777777" w:rsidR="00E3228D" w:rsidRDefault="00846581" w:rsidP="00E3228D">
      <w:pPr>
        <w:keepNext/>
        <w:rPr>
          <w:ins w:id="341" w:author="Kiss Domonkos" w:date="2020-09-27T17:16:00Z"/>
        </w:rPr>
        <w:pPrChange w:id="342" w:author="Kiss Domonkos" w:date="2020-09-27T17:16:00Z">
          <w:pPr/>
        </w:pPrChange>
      </w:pPr>
      <w:ins w:id="343" w:author="Kiss Domonkos" w:date="2020-09-27T15:11:00Z">
        <w:r w:rsidRPr="00415782">
          <w:rPr>
            <w:sz w:val="18"/>
            <w:szCs w:val="18"/>
            <w:rPrChange w:id="344" w:author="Kiss Domonkos" w:date="2020-09-27T16:54:00Z">
              <w:rPr/>
            </w:rPrChange>
          </w:rPr>
          <w:drawing>
            <wp:inline distT="0" distB="0" distL="0" distR="0" wp14:anchorId="49F42821" wp14:editId="47D8DF9D">
              <wp:extent cx="4947809" cy="2553004"/>
              <wp:effectExtent l="0" t="0" r="5715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5603" cy="2557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F45472" w14:textId="1F447E47" w:rsidR="002A3895" w:rsidRPr="00E3228D" w:rsidRDefault="00E3228D" w:rsidP="00E3228D">
      <w:pPr>
        <w:pStyle w:val="Caption"/>
        <w:rPr>
          <w:ins w:id="345" w:author="Kiss Domonkos" w:date="2020-09-27T15:11:00Z"/>
          <w:rPrChange w:id="346" w:author="Kiss Domonkos" w:date="2020-09-27T17:16:00Z">
            <w:rPr>
              <w:ins w:id="347" w:author="Kiss Domonkos" w:date="2020-09-27T15:11:00Z"/>
              <w:sz w:val="24"/>
              <w:szCs w:val="24"/>
            </w:rPr>
          </w:rPrChange>
        </w:rPr>
        <w:pPrChange w:id="348" w:author="Kiss Domonkos" w:date="2020-09-27T17:16:00Z">
          <w:pPr>
            <w:jc w:val="center"/>
          </w:pPr>
        </w:pPrChange>
      </w:pPr>
      <w:ins w:id="349" w:author="Kiss Domonkos" w:date="2020-09-27T17:16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ins w:id="350" w:author="Kiss Domonkos" w:date="2020-09-27T17:16:00Z">
        <w:r>
          <w:rPr>
            <w:noProof/>
          </w:rPr>
          <w:t>9</w:t>
        </w:r>
        <w:r>
          <w:fldChar w:fldCharType="end"/>
        </w:r>
        <w:r>
          <w:t>. ábra</w:t>
        </w:r>
        <w:r>
          <w:t xml:space="preserve">: </w:t>
        </w:r>
        <w:r w:rsidRPr="000D70D7">
          <w:t xml:space="preserve">Egyre több napból számolt </w:t>
        </w:r>
        <w:r>
          <w:t>ferdeség</w:t>
        </w:r>
        <w:r w:rsidRPr="000D70D7">
          <w:t xml:space="preserve"> alakulása</w:t>
        </w:r>
      </w:ins>
      <w:del w:id="351" w:author="Kiss Domonkos" w:date="2020-09-27T15:02:00Z">
        <w:r w:rsidR="002E5D32" w:rsidRPr="00415782" w:rsidDel="00697CDF">
          <w:rPr>
            <w:sz w:val="20"/>
            <w:szCs w:val="20"/>
            <w:rPrChange w:id="352" w:author="Kiss Domonkos" w:date="2020-09-27T16:54:00Z">
              <w:rPr>
                <w:sz w:val="24"/>
                <w:szCs w:val="24"/>
              </w:rPr>
            </w:rPrChange>
          </w:rPr>
          <w:delText xml:space="preserve">hogy a részvény túl kockázatos, mert ekkora kiingások vannak, és ezek csak továbbnőttek az elmúlt években, de nem csak a Tesláról mondható ez el, hanem </w:delText>
        </w:r>
      </w:del>
      <w:del w:id="353" w:author="Kiss Domonkos" w:date="2020-09-27T14:58:00Z">
        <w:r w:rsidR="002E5D32" w:rsidRPr="00415782" w:rsidDel="00414BE1">
          <w:rPr>
            <w:sz w:val="20"/>
            <w:szCs w:val="20"/>
            <w:rPrChange w:id="354" w:author="Kiss Domonkos" w:date="2020-09-27T16:54:00Z">
              <w:rPr>
                <w:sz w:val="24"/>
                <w:szCs w:val="24"/>
              </w:rPr>
            </w:rPrChange>
          </w:rPr>
          <w:delText xml:space="preserve">magáról </w:delText>
        </w:r>
      </w:del>
      <w:del w:id="355" w:author="Kiss Domonkos" w:date="2020-09-27T15:02:00Z">
        <w:r w:rsidR="002E5D32" w:rsidRPr="00415782" w:rsidDel="00697CDF">
          <w:rPr>
            <w:sz w:val="20"/>
            <w:szCs w:val="20"/>
            <w:rPrChange w:id="356" w:author="Kiss Domonkos" w:date="2020-09-27T16:54:00Z">
              <w:rPr>
                <w:sz w:val="24"/>
                <w:szCs w:val="24"/>
              </w:rPr>
            </w:rPrChange>
          </w:rPr>
          <w:delText>az egész technológiai szektorról is.</w:delText>
        </w:r>
      </w:del>
    </w:p>
    <w:p w14:paraId="5A7026E6" w14:textId="099D3A87" w:rsidR="00846581" w:rsidRPr="00415782" w:rsidRDefault="00846581" w:rsidP="00126995">
      <w:pPr>
        <w:rPr>
          <w:ins w:id="357" w:author="Kiss Domonkos" w:date="2020-09-27T16:39:00Z"/>
          <w:szCs w:val="20"/>
          <w:rPrChange w:id="358" w:author="Kiss Domonkos" w:date="2020-09-27T16:54:00Z">
            <w:rPr>
              <w:ins w:id="359" w:author="Kiss Domonkos" w:date="2020-09-27T16:39:00Z"/>
              <w:sz w:val="24"/>
              <w:szCs w:val="24"/>
            </w:rPr>
          </w:rPrChange>
        </w:rPr>
        <w:pPrChange w:id="360" w:author="Kiss Domonkos" w:date="2020-09-27T16:40:00Z">
          <w:pPr/>
        </w:pPrChange>
      </w:pPr>
      <w:ins w:id="361" w:author="Kiss Domonkos" w:date="2020-09-27T15:11:00Z">
        <w:r w:rsidRPr="00415782">
          <w:rPr>
            <w:szCs w:val="20"/>
            <w:rPrChange w:id="362" w:author="Kiss Domonkos" w:date="2020-09-27T16:54:00Z">
              <w:rPr>
                <w:sz w:val="24"/>
                <w:szCs w:val="24"/>
              </w:rPr>
            </w:rPrChange>
          </w:rPr>
          <w:t xml:space="preserve">A </w:t>
        </w:r>
      </w:ins>
      <w:ins w:id="363" w:author="Kiss Domonkos" w:date="2020-09-27T17:16:00Z">
        <w:r w:rsidR="00E3228D">
          <w:rPr>
            <w:szCs w:val="20"/>
          </w:rPr>
          <w:t>9.</w:t>
        </w:r>
      </w:ins>
      <w:ins w:id="364" w:author="Kiss Domonkos" w:date="2020-09-27T16:27:00Z">
        <w:r w:rsidR="007B281F" w:rsidRPr="00415782">
          <w:rPr>
            <w:szCs w:val="20"/>
            <w:rPrChange w:id="365" w:author="Kiss Domonkos" w:date="2020-09-27T16:54:00Z">
              <w:rPr>
                <w:sz w:val="24"/>
                <w:szCs w:val="24"/>
              </w:rPr>
            </w:rPrChange>
          </w:rPr>
          <w:t xml:space="preserve"> ábra alapján a ferdeség erősen változékonynak mutatkozik.</w:t>
        </w:r>
      </w:ins>
      <w:ins w:id="366" w:author="Kiss Domonkos" w:date="2020-09-27T16:28:00Z">
        <w:r w:rsidR="007B281F" w:rsidRPr="00415782">
          <w:rPr>
            <w:sz w:val="20"/>
            <w:szCs w:val="20"/>
            <w:rPrChange w:id="367" w:author="Kiss Domonkos" w:date="2020-09-27T16:54:00Z">
              <w:rPr>
                <w:sz w:val="24"/>
                <w:szCs w:val="24"/>
              </w:rPr>
            </w:rPrChange>
          </w:rPr>
          <w:t xml:space="preserve"> A</w:t>
        </w:r>
      </w:ins>
      <w:ins w:id="368" w:author="Kiss Domonkos" w:date="2020-09-27T16:30:00Z">
        <w:r w:rsidR="007B281F" w:rsidRPr="00415782">
          <w:rPr>
            <w:sz w:val="20"/>
            <w:szCs w:val="20"/>
            <w:rPrChange w:id="369" w:author="Kiss Domonkos" w:date="2020-09-27T16:54:00Z">
              <w:rPr>
                <w:sz w:val="24"/>
                <w:szCs w:val="24"/>
              </w:rPr>
            </w:rPrChange>
          </w:rPr>
          <w:t>z intervallum</w:t>
        </w:r>
      </w:ins>
      <w:ins w:id="370" w:author="Kiss Domonkos" w:date="2020-09-27T16:28:00Z">
        <w:r w:rsidR="007B281F" w:rsidRPr="00415782">
          <w:rPr>
            <w:sz w:val="20"/>
            <w:szCs w:val="20"/>
            <w:rPrChange w:id="371" w:author="Kiss Domonkos" w:date="2020-09-27T16:54:00Z">
              <w:rPr>
                <w:sz w:val="24"/>
                <w:szCs w:val="24"/>
              </w:rPr>
            </w:rPrChange>
          </w:rPr>
          <w:t xml:space="preserve"> kezdet</w:t>
        </w:r>
      </w:ins>
      <w:ins w:id="372" w:author="Kiss Domonkos" w:date="2020-09-27T16:30:00Z">
        <w:r w:rsidR="007B281F" w:rsidRPr="00415782">
          <w:rPr>
            <w:sz w:val="20"/>
            <w:szCs w:val="20"/>
            <w:rPrChange w:id="373" w:author="Kiss Domonkos" w:date="2020-09-27T16:54:00Z">
              <w:rPr>
                <w:sz w:val="24"/>
                <w:szCs w:val="24"/>
              </w:rPr>
            </w:rPrChange>
          </w:rPr>
          <w:t>én lévő</w:t>
        </w:r>
      </w:ins>
      <w:ins w:id="374" w:author="Kiss Domonkos" w:date="2020-09-27T16:28:00Z">
        <w:r w:rsidR="007B281F" w:rsidRPr="00415782">
          <w:rPr>
            <w:sz w:val="20"/>
            <w:szCs w:val="20"/>
            <w:rPrChange w:id="375" w:author="Kiss Domonkos" w:date="2020-09-27T16:54:00Z">
              <w:rPr>
                <w:sz w:val="24"/>
                <w:szCs w:val="24"/>
              </w:rPr>
            </w:rPrChange>
          </w:rPr>
          <w:t xml:space="preserve"> szélsőségesen nagy </w:t>
        </w:r>
      </w:ins>
      <w:ins w:id="376" w:author="Kiss Domonkos" w:date="2020-09-27T16:29:00Z">
        <w:r w:rsidR="007B281F" w:rsidRPr="00415782">
          <w:rPr>
            <w:sz w:val="20"/>
            <w:szCs w:val="20"/>
            <w:rPrChange w:id="377" w:author="Kiss Domonkos" w:date="2020-09-27T16:54:00Z">
              <w:rPr>
                <w:sz w:val="24"/>
                <w:szCs w:val="24"/>
              </w:rPr>
            </w:rPrChange>
          </w:rPr>
          <w:t>kilengésekkel rendelkező sorozatos pozitív napi hozam értékek (ami a várható érték növekedésén is látszik)</w:t>
        </w:r>
      </w:ins>
      <w:ins w:id="378" w:author="Kiss Domonkos" w:date="2020-09-27T16:30:00Z">
        <w:r w:rsidR="007B281F" w:rsidRPr="00415782">
          <w:rPr>
            <w:sz w:val="20"/>
            <w:szCs w:val="20"/>
            <w:rPrChange w:id="379" w:author="Kiss Domonkos" w:date="2020-09-27T16:54:00Z">
              <w:rPr>
                <w:sz w:val="24"/>
                <w:szCs w:val="24"/>
              </w:rPr>
            </w:rPrChange>
          </w:rPr>
          <w:t xml:space="preserve"> felfelé húzták az átlagot, amelynek köszönhetően az á</w:t>
        </w:r>
      </w:ins>
      <w:ins w:id="380" w:author="Kiss Domonkos" w:date="2020-09-27T16:31:00Z">
        <w:r w:rsidR="007B281F" w:rsidRPr="00415782">
          <w:rPr>
            <w:sz w:val="20"/>
            <w:szCs w:val="20"/>
            <w:rPrChange w:id="381" w:author="Kiss Domonkos" w:date="2020-09-27T16:54:00Z">
              <w:rPr>
                <w:sz w:val="24"/>
                <w:szCs w:val="24"/>
              </w:rPr>
            </w:rPrChange>
          </w:rPr>
          <w:t xml:space="preserve">tlag elszakadt a </w:t>
        </w:r>
        <w:proofErr w:type="spellStart"/>
        <w:r w:rsidR="007B281F" w:rsidRPr="00415782">
          <w:rPr>
            <w:szCs w:val="20"/>
            <w:rPrChange w:id="382" w:author="Kiss Domonkos" w:date="2020-09-27T16:54:00Z">
              <w:rPr>
                <w:sz w:val="24"/>
                <w:szCs w:val="24"/>
              </w:rPr>
            </w:rPrChange>
          </w:rPr>
          <w:t>módusztól</w:t>
        </w:r>
        <w:proofErr w:type="spellEnd"/>
        <w:r w:rsidR="007B281F" w:rsidRPr="00415782">
          <w:rPr>
            <w:szCs w:val="20"/>
            <w:rPrChange w:id="383" w:author="Kiss Domonkos" w:date="2020-09-27T16:54:00Z">
              <w:rPr>
                <w:sz w:val="24"/>
                <w:szCs w:val="24"/>
              </w:rPr>
            </w:rPrChange>
          </w:rPr>
          <w:t xml:space="preserve"> és a mediántól, így hirtelen megugrott pozitív irányban a hozamok eloszlásának ferdesége. Érdekes módon a </w:t>
        </w:r>
      </w:ins>
      <w:ins w:id="384" w:author="Kiss Domonkos" w:date="2020-09-27T17:13:00Z">
        <w:r w:rsidR="00BD6786">
          <w:rPr>
            <w:szCs w:val="20"/>
          </w:rPr>
          <w:t>hozamok</w:t>
        </w:r>
      </w:ins>
      <w:ins w:id="385" w:author="Kiss Domonkos" w:date="2020-09-27T16:32:00Z">
        <w:r w:rsidR="007B281F" w:rsidRPr="00415782">
          <w:rPr>
            <w:szCs w:val="20"/>
            <w:rPrChange w:id="386" w:author="Kiss Domonkos" w:date="2020-09-27T16:54:00Z">
              <w:rPr>
                <w:sz w:val="24"/>
                <w:szCs w:val="24"/>
              </w:rPr>
            </w:rPrChange>
          </w:rPr>
          <w:t xml:space="preserve"> eloszlás</w:t>
        </w:r>
      </w:ins>
      <w:ins w:id="387" w:author="Kiss Domonkos" w:date="2020-09-27T16:33:00Z">
        <w:r w:rsidR="007B281F" w:rsidRPr="00415782">
          <w:rPr>
            <w:sz w:val="20"/>
            <w:szCs w:val="20"/>
            <w:rPrChange w:id="388" w:author="Kiss Domonkos" w:date="2020-09-27T16:54:00Z">
              <w:rPr>
                <w:sz w:val="24"/>
                <w:szCs w:val="24"/>
              </w:rPr>
            </w:rPrChange>
          </w:rPr>
          <w:t>ának ferdesége</w:t>
        </w:r>
      </w:ins>
      <w:ins w:id="389" w:author="Kiss Domonkos" w:date="2020-09-27T16:32:00Z">
        <w:r w:rsidR="007B281F" w:rsidRPr="00415782">
          <w:rPr>
            <w:sz w:val="20"/>
            <w:szCs w:val="20"/>
            <w:rPrChange w:id="390" w:author="Kiss Domonkos" w:date="2020-09-27T16:54:00Z">
              <w:rPr>
                <w:sz w:val="24"/>
                <w:szCs w:val="24"/>
              </w:rPr>
            </w:rPrChange>
          </w:rPr>
          <w:t xml:space="preserve"> egy szélsőséges értékből viszonylag gyorsa</w:t>
        </w:r>
      </w:ins>
      <w:ins w:id="391" w:author="Kiss Domonkos" w:date="2020-09-27T16:33:00Z">
        <w:r w:rsidR="007B281F" w:rsidRPr="00415782">
          <w:rPr>
            <w:sz w:val="20"/>
            <w:szCs w:val="20"/>
            <w:rPrChange w:id="392" w:author="Kiss Domonkos" w:date="2020-09-27T16:54:00Z">
              <w:rPr>
                <w:sz w:val="24"/>
                <w:szCs w:val="24"/>
              </w:rPr>
            </w:rPrChange>
          </w:rPr>
          <w:t>n</w:t>
        </w:r>
      </w:ins>
      <w:ins w:id="393" w:author="Kiss Domonkos" w:date="2020-09-27T16:32:00Z">
        <w:r w:rsidR="007B281F" w:rsidRPr="00415782">
          <w:rPr>
            <w:szCs w:val="20"/>
            <w:rPrChange w:id="394" w:author="Kiss Domonkos" w:date="2020-09-27T16:54:00Z">
              <w:rPr>
                <w:sz w:val="24"/>
                <w:szCs w:val="24"/>
              </w:rPr>
            </w:rPrChange>
          </w:rPr>
          <w:t xml:space="preserve"> ellenkező </w:t>
        </w:r>
      </w:ins>
      <w:ins w:id="395" w:author="Kiss Domonkos" w:date="2020-09-27T16:33:00Z">
        <w:r w:rsidR="007B281F" w:rsidRPr="00415782">
          <w:rPr>
            <w:sz w:val="20"/>
            <w:szCs w:val="20"/>
            <w:rPrChange w:id="396" w:author="Kiss Domonkos" w:date="2020-09-27T16:54:00Z">
              <w:rPr>
                <w:sz w:val="24"/>
                <w:szCs w:val="24"/>
              </w:rPr>
            </w:rPrChange>
          </w:rPr>
          <w:t xml:space="preserve">előjelű szélsőséges értékbe </w:t>
        </w:r>
      </w:ins>
      <w:ins w:id="397" w:author="Kiss Domonkos" w:date="2020-09-27T17:13:00Z">
        <w:r w:rsidR="00BD6786">
          <w:rPr>
            <w:szCs w:val="20"/>
          </w:rPr>
          <w:t>is át tudott f</w:t>
        </w:r>
      </w:ins>
      <w:ins w:id="398" w:author="Kiss Domonkos" w:date="2020-09-27T16:33:00Z">
        <w:r w:rsidR="007B281F" w:rsidRPr="00415782">
          <w:rPr>
            <w:szCs w:val="20"/>
            <w:rPrChange w:id="399" w:author="Kiss Domonkos" w:date="2020-09-27T16:54:00Z">
              <w:rPr>
                <w:sz w:val="24"/>
                <w:szCs w:val="24"/>
              </w:rPr>
            </w:rPrChange>
          </w:rPr>
          <w:t>ordulni</w:t>
        </w:r>
      </w:ins>
      <w:ins w:id="400" w:author="Kiss Domonkos" w:date="2020-09-27T17:13:00Z">
        <w:r w:rsidR="00BD6786">
          <w:rPr>
            <w:szCs w:val="20"/>
          </w:rPr>
          <w:t xml:space="preserve"> a Tesla esetén</w:t>
        </w:r>
      </w:ins>
      <w:ins w:id="401" w:author="Kiss Domonkos" w:date="2020-09-27T16:33:00Z">
        <w:r w:rsidR="007B281F" w:rsidRPr="00415782">
          <w:rPr>
            <w:szCs w:val="20"/>
            <w:rPrChange w:id="402" w:author="Kiss Domonkos" w:date="2020-09-27T16:54:00Z">
              <w:rPr>
                <w:sz w:val="24"/>
                <w:szCs w:val="24"/>
              </w:rPr>
            </w:rPrChange>
          </w:rPr>
          <w:t xml:space="preserve">. Ez azért lehet, mert a </w:t>
        </w:r>
      </w:ins>
      <w:ins w:id="403" w:author="Kiss Domonkos" w:date="2020-09-27T17:13:00Z">
        <w:r w:rsidR="00BD6786">
          <w:rPr>
            <w:szCs w:val="20"/>
          </w:rPr>
          <w:t>T</w:t>
        </w:r>
      </w:ins>
      <w:ins w:id="404" w:author="Kiss Domonkos" w:date="2020-09-27T16:33:00Z">
        <w:r w:rsidR="007B281F" w:rsidRPr="00415782">
          <w:rPr>
            <w:szCs w:val="20"/>
            <w:rPrChange w:id="405" w:author="Kiss Domonkos" w:date="2020-09-27T16:54:00Z">
              <w:rPr>
                <w:sz w:val="24"/>
                <w:szCs w:val="24"/>
              </w:rPr>
            </w:rPrChange>
          </w:rPr>
          <w:t>esla alapvetően</w:t>
        </w:r>
      </w:ins>
      <w:ins w:id="406" w:author="Kiss Domonkos" w:date="2020-09-27T16:34:00Z">
        <w:r w:rsidR="00126995" w:rsidRPr="00415782">
          <w:rPr>
            <w:sz w:val="20"/>
            <w:szCs w:val="20"/>
            <w:rPrChange w:id="407" w:author="Kiss Domonkos" w:date="2020-09-27T16:54:00Z">
              <w:rPr>
                <w:sz w:val="24"/>
                <w:szCs w:val="24"/>
              </w:rPr>
            </w:rPrChange>
          </w:rPr>
          <w:t xml:space="preserve"> magas szórása folyamatosan nőtt. Így</w:t>
        </w:r>
      </w:ins>
      <w:ins w:id="408" w:author="Kiss Domonkos" w:date="2020-09-27T16:35:00Z">
        <w:r w:rsidR="00126995" w:rsidRPr="00415782">
          <w:rPr>
            <w:sz w:val="20"/>
            <w:szCs w:val="20"/>
            <w:rPrChange w:id="409" w:author="Kiss Domonkos" w:date="2020-09-27T16:54:00Z">
              <w:rPr>
                <w:sz w:val="24"/>
                <w:szCs w:val="24"/>
              </w:rPr>
            </w:rPrChange>
          </w:rPr>
          <w:t xml:space="preserve"> az egyre növekedő volatilitás mellett a</w:t>
        </w:r>
      </w:ins>
      <w:ins w:id="410" w:author="Kiss Domonkos" w:date="2020-09-27T16:36:00Z">
        <w:r w:rsidR="00126995" w:rsidRPr="00415782">
          <w:rPr>
            <w:sz w:val="20"/>
            <w:szCs w:val="20"/>
            <w:rPrChange w:id="411" w:author="Kiss Domonkos" w:date="2020-09-27T16:54:00Z">
              <w:rPr>
                <w:sz w:val="24"/>
                <w:szCs w:val="24"/>
              </w:rPr>
            </w:rPrChange>
          </w:rPr>
          <w:t xml:space="preserve"> várható érték nem simult ki</w:t>
        </w:r>
      </w:ins>
      <w:ins w:id="412" w:author="Kiss Domonkos" w:date="2020-09-27T17:14:00Z">
        <w:r w:rsidR="00BD6786">
          <w:rPr>
            <w:szCs w:val="20"/>
          </w:rPr>
          <w:t xml:space="preserve"> az idősor növekedésével sem</w:t>
        </w:r>
      </w:ins>
      <w:ins w:id="413" w:author="Kiss Domonkos" w:date="2020-09-27T16:37:00Z">
        <w:r w:rsidR="00126995" w:rsidRPr="00415782">
          <w:rPr>
            <w:szCs w:val="20"/>
            <w:rPrChange w:id="414" w:author="Kiss Domonkos" w:date="2020-09-27T16:54:00Z">
              <w:rPr>
                <w:sz w:val="24"/>
                <w:szCs w:val="24"/>
              </w:rPr>
            </w:rPrChange>
          </w:rPr>
          <w:t xml:space="preserve">, így </w:t>
        </w:r>
      </w:ins>
      <w:ins w:id="415" w:author="Kiss Domonkos" w:date="2020-09-27T17:15:00Z">
        <w:r w:rsidR="00E3228D">
          <w:rPr>
            <w:szCs w:val="20"/>
          </w:rPr>
          <w:t>az</w:t>
        </w:r>
        <w:r w:rsidR="00E3228D">
          <w:rPr>
            <w:szCs w:val="20"/>
          </w:rPr>
          <w:t xml:space="preserve"> új, szélsőséges napi hozamok következtében az átlag </w:t>
        </w:r>
      </w:ins>
      <w:ins w:id="416" w:author="Kiss Domonkos" w:date="2020-09-27T16:37:00Z">
        <w:r w:rsidR="00126995" w:rsidRPr="00415782">
          <w:rPr>
            <w:szCs w:val="20"/>
            <w:rPrChange w:id="417" w:author="Kiss Domonkos" w:date="2020-09-27T16:54:00Z">
              <w:rPr>
                <w:sz w:val="24"/>
                <w:szCs w:val="24"/>
              </w:rPr>
            </w:rPrChange>
          </w:rPr>
          <w:t xml:space="preserve">különböző irányokban </w:t>
        </w:r>
      </w:ins>
      <w:ins w:id="418" w:author="Kiss Domonkos" w:date="2020-09-27T17:15:00Z">
        <w:r w:rsidR="00E3228D">
          <w:rPr>
            <w:szCs w:val="20"/>
          </w:rPr>
          <w:t xml:space="preserve">tudott elszakadni </w:t>
        </w:r>
      </w:ins>
      <w:ins w:id="419" w:author="Kiss Domonkos" w:date="2020-09-27T16:37:00Z">
        <w:r w:rsidR="00126995" w:rsidRPr="00415782">
          <w:rPr>
            <w:szCs w:val="20"/>
            <w:rPrChange w:id="420" w:author="Kiss Domonkos" w:date="2020-09-27T16:54:00Z">
              <w:rPr>
                <w:sz w:val="24"/>
                <w:szCs w:val="24"/>
              </w:rPr>
            </w:rPrChange>
          </w:rPr>
          <w:t xml:space="preserve">a </w:t>
        </w:r>
        <w:proofErr w:type="gramStart"/>
        <w:r w:rsidR="00126995" w:rsidRPr="00415782">
          <w:rPr>
            <w:szCs w:val="20"/>
            <w:rPrChange w:id="421" w:author="Kiss Domonkos" w:date="2020-09-27T16:54:00Z">
              <w:rPr>
                <w:sz w:val="24"/>
                <w:szCs w:val="24"/>
              </w:rPr>
            </w:rPrChange>
          </w:rPr>
          <w:t>mediántól</w:t>
        </w:r>
        <w:proofErr w:type="gramEnd"/>
        <w:r w:rsidR="00126995" w:rsidRPr="00415782">
          <w:rPr>
            <w:szCs w:val="20"/>
            <w:rPrChange w:id="422" w:author="Kiss Domonkos" w:date="2020-09-27T16:54:00Z">
              <w:rPr>
                <w:sz w:val="24"/>
                <w:szCs w:val="24"/>
              </w:rPr>
            </w:rPrChange>
          </w:rPr>
          <w:t xml:space="preserve"> illetve a </w:t>
        </w:r>
        <w:proofErr w:type="spellStart"/>
        <w:r w:rsidR="00126995" w:rsidRPr="00415782">
          <w:rPr>
            <w:szCs w:val="20"/>
            <w:rPrChange w:id="423" w:author="Kiss Domonkos" w:date="2020-09-27T16:54:00Z">
              <w:rPr>
                <w:sz w:val="24"/>
                <w:szCs w:val="24"/>
              </w:rPr>
            </w:rPrChange>
          </w:rPr>
          <w:t>módusztól</w:t>
        </w:r>
        <w:proofErr w:type="spellEnd"/>
        <w:r w:rsidR="00126995" w:rsidRPr="00415782">
          <w:rPr>
            <w:szCs w:val="20"/>
            <w:rPrChange w:id="424" w:author="Kiss Domonkos" w:date="2020-09-27T16:54:00Z">
              <w:rPr>
                <w:sz w:val="24"/>
                <w:szCs w:val="24"/>
              </w:rPr>
            </w:rPrChange>
          </w:rPr>
          <w:t xml:space="preserve">. </w:t>
        </w:r>
      </w:ins>
    </w:p>
    <w:p w14:paraId="3A404CB0" w14:textId="77777777" w:rsidR="00E3228D" w:rsidRDefault="00126995" w:rsidP="00E3228D">
      <w:pPr>
        <w:keepNext/>
        <w:rPr>
          <w:ins w:id="425" w:author="Kiss Domonkos" w:date="2020-09-27T17:16:00Z"/>
        </w:rPr>
        <w:pPrChange w:id="426" w:author="Kiss Domonkos" w:date="2020-09-27T17:16:00Z">
          <w:pPr/>
        </w:pPrChange>
      </w:pPr>
      <w:ins w:id="427" w:author="Kiss Domonkos" w:date="2020-09-27T16:40:00Z">
        <w:r w:rsidRPr="00415782">
          <w:rPr>
            <w:sz w:val="18"/>
            <w:szCs w:val="18"/>
            <w:rPrChange w:id="428" w:author="Kiss Domonkos" w:date="2020-09-27T16:54:00Z">
              <w:rPr/>
            </w:rPrChange>
          </w:rPr>
          <w:lastRenderedPageBreak/>
          <w:drawing>
            <wp:inline distT="0" distB="0" distL="0" distR="0" wp14:anchorId="2CD68A83" wp14:editId="16FB415F">
              <wp:extent cx="4501015" cy="2322464"/>
              <wp:effectExtent l="0" t="0" r="0" b="190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21016" cy="23327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B280AD" w14:textId="5A4B50C4" w:rsidR="00126995" w:rsidRPr="00415782" w:rsidRDefault="00E3228D" w:rsidP="00E3228D">
      <w:pPr>
        <w:pStyle w:val="Caption"/>
        <w:rPr>
          <w:ins w:id="429" w:author="Kiss Domonkos" w:date="2020-09-27T16:40:00Z"/>
          <w:sz w:val="20"/>
          <w:szCs w:val="20"/>
          <w:rPrChange w:id="430" w:author="Kiss Domonkos" w:date="2020-09-27T16:54:00Z">
            <w:rPr>
              <w:ins w:id="431" w:author="Kiss Domonkos" w:date="2020-09-27T16:40:00Z"/>
              <w:sz w:val="24"/>
              <w:szCs w:val="24"/>
            </w:rPr>
          </w:rPrChange>
        </w:rPr>
        <w:pPrChange w:id="432" w:author="Kiss Domonkos" w:date="2020-09-27T17:16:00Z">
          <w:pPr>
            <w:jc w:val="center"/>
          </w:pPr>
        </w:pPrChange>
      </w:pPr>
      <w:ins w:id="433" w:author="Kiss Domonkos" w:date="2020-09-27T17:16:00Z">
        <w:r>
          <w:rPr>
            <w:szCs w:val="20"/>
          </w:rPr>
          <w:fldChar w:fldCharType="begin"/>
        </w:r>
        <w:r>
          <w:rPr>
            <w:szCs w:val="20"/>
          </w:rPr>
          <w:instrText xml:space="preserve"> SEQ ábra \* ARABIC </w:instrText>
        </w:r>
      </w:ins>
      <w:r>
        <w:rPr>
          <w:szCs w:val="20"/>
        </w:rPr>
        <w:fldChar w:fldCharType="separate"/>
      </w:r>
      <w:ins w:id="434" w:author="Kiss Domonkos" w:date="2020-09-27T17:16:00Z">
        <w:r>
          <w:rPr>
            <w:noProof/>
            <w:szCs w:val="20"/>
          </w:rPr>
          <w:t>10</w:t>
        </w:r>
        <w:r>
          <w:rPr>
            <w:szCs w:val="20"/>
          </w:rPr>
          <w:fldChar w:fldCharType="end"/>
        </w:r>
        <w:r>
          <w:t>. ábra</w:t>
        </w:r>
        <w:r>
          <w:t xml:space="preserve">: </w:t>
        </w:r>
        <w:r w:rsidRPr="004C074D">
          <w:t xml:space="preserve">Egyre több napból számolt </w:t>
        </w:r>
        <w:r>
          <w:t>csúcsosság</w:t>
        </w:r>
        <w:r w:rsidRPr="004C074D">
          <w:t xml:space="preserve"> alakulása</w:t>
        </w:r>
      </w:ins>
    </w:p>
    <w:p w14:paraId="7EC3C00B" w14:textId="52865FF5" w:rsidR="00126995" w:rsidRDefault="00126995" w:rsidP="00126995">
      <w:pPr>
        <w:rPr>
          <w:ins w:id="435" w:author="Kiss Domonkos" w:date="2020-09-27T17:17:00Z"/>
          <w:sz w:val="22"/>
          <w:szCs w:val="20"/>
        </w:rPr>
      </w:pPr>
      <w:ins w:id="436" w:author="Kiss Domonkos" w:date="2020-09-27T16:41:00Z">
        <w:r w:rsidRPr="00415782">
          <w:rPr>
            <w:szCs w:val="20"/>
            <w:rPrChange w:id="437" w:author="Kiss Domonkos" w:date="2020-09-27T16:54:00Z">
              <w:rPr>
                <w:sz w:val="24"/>
                <w:szCs w:val="24"/>
              </w:rPr>
            </w:rPrChange>
          </w:rPr>
          <w:t>A csúcsosság növekvő trendet mutatott az elmúlt 4 évben</w:t>
        </w:r>
      </w:ins>
      <w:ins w:id="438" w:author="Kiss Domonkos" w:date="2020-09-27T17:16:00Z">
        <w:r w:rsidR="00E3228D">
          <w:rPr>
            <w:szCs w:val="20"/>
          </w:rPr>
          <w:t xml:space="preserve"> (10. ábra)</w:t>
        </w:r>
      </w:ins>
      <w:ins w:id="439" w:author="Kiss Domonkos" w:date="2020-09-27T16:41:00Z">
        <w:r w:rsidRPr="00415782">
          <w:rPr>
            <w:sz w:val="20"/>
            <w:szCs w:val="20"/>
            <w:rPrChange w:id="440" w:author="Kiss Domonkos" w:date="2020-09-27T16:54:00Z">
              <w:rPr>
                <w:sz w:val="24"/>
                <w:szCs w:val="24"/>
              </w:rPr>
            </w:rPrChange>
          </w:rPr>
          <w:t>. Ez a</w:t>
        </w:r>
      </w:ins>
      <w:ins w:id="441" w:author="Kiss Domonkos" w:date="2020-09-27T16:42:00Z">
        <w:r w:rsidRPr="00415782">
          <w:rPr>
            <w:sz w:val="20"/>
            <w:szCs w:val="20"/>
            <w:rPrChange w:id="442" w:author="Kiss Domonkos" w:date="2020-09-27T16:54:00Z">
              <w:rPr>
                <w:sz w:val="24"/>
                <w:szCs w:val="24"/>
              </w:rPr>
            </w:rPrChange>
          </w:rPr>
          <w:t xml:space="preserve">z első három momentum alakulásának ismeretében nem meglepő. A </w:t>
        </w:r>
      </w:ins>
      <w:ins w:id="443" w:author="Kiss Domonkos" w:date="2020-09-27T16:43:00Z">
        <w:r w:rsidRPr="00415782">
          <w:rPr>
            <w:sz w:val="20"/>
            <w:szCs w:val="20"/>
            <w:rPrChange w:id="444" w:author="Kiss Domonkos" w:date="2020-09-27T16:54:00Z">
              <w:rPr>
                <w:sz w:val="24"/>
                <w:szCs w:val="24"/>
              </w:rPr>
            </w:rPrChange>
          </w:rPr>
          <w:t xml:space="preserve">volatilitás növekedése kiemelkedően sok extrém értéket, így magas </w:t>
        </w:r>
      </w:ins>
      <w:ins w:id="445" w:author="Kiss Domonkos" w:date="2020-09-27T17:17:00Z">
        <w:r w:rsidR="00E3228D" w:rsidRPr="00415782">
          <w:rPr>
            <w:szCs w:val="20"/>
            <w:rPrChange w:id="446" w:author="Kiss Domonkos" w:date="2020-09-27T16:54:00Z">
              <w:rPr>
                <w:szCs w:val="20"/>
              </w:rPr>
            </w:rPrChange>
          </w:rPr>
          <w:t>csúcsosságat</w:t>
        </w:r>
      </w:ins>
      <w:ins w:id="447" w:author="Kiss Domonkos" w:date="2020-09-27T16:43:00Z">
        <w:r w:rsidRPr="00415782">
          <w:rPr>
            <w:sz w:val="20"/>
            <w:szCs w:val="20"/>
            <w:rPrChange w:id="448" w:author="Kiss Domonkos" w:date="2020-09-27T16:54:00Z">
              <w:rPr>
                <w:sz w:val="24"/>
                <w:szCs w:val="24"/>
              </w:rPr>
            </w:rPrChange>
          </w:rPr>
          <w:t xml:space="preserve"> hozott. 2020</w:t>
        </w:r>
      </w:ins>
      <w:ins w:id="449" w:author="Kiss Domonkos" w:date="2020-09-27T16:44:00Z">
        <w:r w:rsidRPr="00415782">
          <w:rPr>
            <w:sz w:val="20"/>
            <w:szCs w:val="20"/>
            <w:rPrChange w:id="450" w:author="Kiss Domonkos" w:date="2020-09-27T16:54:00Z">
              <w:rPr>
                <w:sz w:val="24"/>
                <w:szCs w:val="24"/>
              </w:rPr>
            </w:rPrChange>
          </w:rPr>
          <w:t xml:space="preserve"> első </w:t>
        </w:r>
        <w:r w:rsidR="006D440A" w:rsidRPr="00415782">
          <w:rPr>
            <w:sz w:val="20"/>
            <w:szCs w:val="20"/>
            <w:rPrChange w:id="451" w:author="Kiss Domonkos" w:date="2020-09-27T16:54:00Z">
              <w:rPr>
                <w:sz w:val="24"/>
                <w:szCs w:val="24"/>
              </w:rPr>
            </w:rPrChange>
          </w:rPr>
          <w:t>felében</w:t>
        </w:r>
      </w:ins>
      <w:ins w:id="452" w:author="Kiss Domonkos" w:date="2020-09-27T16:46:00Z">
        <w:r w:rsidR="006D440A" w:rsidRPr="00415782">
          <w:rPr>
            <w:sz w:val="20"/>
            <w:szCs w:val="20"/>
            <w:rPrChange w:id="453" w:author="Kiss Domonkos" w:date="2020-09-27T16:54:00Z">
              <w:rPr>
                <w:sz w:val="24"/>
                <w:szCs w:val="24"/>
              </w:rPr>
            </w:rPrChange>
          </w:rPr>
          <w:t xml:space="preserve"> </w:t>
        </w:r>
      </w:ins>
      <w:ins w:id="454" w:author="Kiss Domonkos" w:date="2020-09-27T16:47:00Z">
        <w:r w:rsidR="006D440A" w:rsidRPr="00415782">
          <w:rPr>
            <w:szCs w:val="20"/>
            <w:rPrChange w:id="455" w:author="Kiss Domonkos" w:date="2020-09-27T16:54:00Z">
              <w:rPr>
                <w:sz w:val="24"/>
                <w:szCs w:val="24"/>
              </w:rPr>
            </w:rPrChange>
          </w:rPr>
          <w:t>a csúcsosság értéke jel</w:t>
        </w:r>
      </w:ins>
      <w:ins w:id="456" w:author="Kiss Domonkos" w:date="2020-09-27T16:48:00Z">
        <w:r w:rsidR="006D440A" w:rsidRPr="00415782">
          <w:rPr>
            <w:sz w:val="20"/>
            <w:szCs w:val="20"/>
            <w:rPrChange w:id="457" w:author="Kiss Domonkos" w:date="2020-09-27T16:54:00Z">
              <w:rPr>
                <w:sz w:val="24"/>
                <w:szCs w:val="24"/>
              </w:rPr>
            </w:rPrChange>
          </w:rPr>
          <w:t>entősen növekedett</w:t>
        </w:r>
      </w:ins>
      <w:ins w:id="458" w:author="Kiss Domonkos" w:date="2020-09-27T16:49:00Z">
        <w:r w:rsidR="006D440A" w:rsidRPr="00415782">
          <w:rPr>
            <w:sz w:val="20"/>
            <w:szCs w:val="20"/>
            <w:rPrChange w:id="459" w:author="Kiss Domonkos" w:date="2020-09-27T16:54:00Z">
              <w:rPr>
                <w:sz w:val="24"/>
                <w:szCs w:val="24"/>
              </w:rPr>
            </w:rPrChange>
          </w:rPr>
          <w:t>,</w:t>
        </w:r>
      </w:ins>
      <w:ins w:id="460" w:author="Kiss Domonkos" w:date="2020-09-27T16:48:00Z">
        <w:r w:rsidR="006D440A" w:rsidRPr="00415782">
          <w:rPr>
            <w:szCs w:val="20"/>
            <w:rPrChange w:id="461" w:author="Kiss Domonkos" w:date="2020-09-27T16:54:00Z">
              <w:rPr>
                <w:sz w:val="24"/>
                <w:szCs w:val="24"/>
              </w:rPr>
            </w:rPrChange>
          </w:rPr>
          <w:t xml:space="preserve"> </w:t>
        </w:r>
      </w:ins>
      <w:ins w:id="462" w:author="Kiss Domonkos" w:date="2020-09-27T16:49:00Z">
        <w:r w:rsidR="006D440A" w:rsidRPr="00415782">
          <w:rPr>
            <w:szCs w:val="20"/>
            <w:rPrChange w:id="463" w:author="Kiss Domonkos" w:date="2020-09-27T16:54:00Z">
              <w:rPr>
                <w:sz w:val="24"/>
                <w:szCs w:val="24"/>
              </w:rPr>
            </w:rPrChange>
          </w:rPr>
          <w:t xml:space="preserve">az év eleji vírus okozta bizonytalanság miatt, azonban a bizonytalansági faktorok csökkenésével, ahogy a szórás növekedésének meredeksége </w:t>
        </w:r>
      </w:ins>
      <w:ins w:id="464" w:author="Kiss Domonkos" w:date="2020-09-27T16:50:00Z">
        <w:r w:rsidR="006D440A" w:rsidRPr="00415782">
          <w:rPr>
            <w:sz w:val="20"/>
            <w:szCs w:val="20"/>
            <w:rPrChange w:id="465" w:author="Kiss Domonkos" w:date="2020-09-27T16:54:00Z">
              <w:rPr>
                <w:sz w:val="24"/>
                <w:szCs w:val="24"/>
              </w:rPr>
            </w:rPrChange>
          </w:rPr>
          <w:t xml:space="preserve">csökkenni kezdett, a csúcsosság is csökkent az év első negyedév környéki csúcsához képest. </w:t>
        </w:r>
      </w:ins>
    </w:p>
    <w:p w14:paraId="081C2694" w14:textId="12F8B28B" w:rsidR="00E3228D" w:rsidRPr="00415782" w:rsidRDefault="00E3228D" w:rsidP="00E3228D">
      <w:pPr>
        <w:pStyle w:val="Heading1"/>
        <w:rPr>
          <w:rPrChange w:id="466" w:author="Kiss Domonkos" w:date="2020-09-27T16:54:00Z">
            <w:rPr>
              <w:sz w:val="24"/>
              <w:szCs w:val="24"/>
            </w:rPr>
          </w:rPrChange>
        </w:rPr>
        <w:pPrChange w:id="467" w:author="Kiss Domonkos" w:date="2020-09-27T17:17:00Z">
          <w:pPr>
            <w:jc w:val="both"/>
          </w:pPr>
        </w:pPrChange>
      </w:pPr>
      <w:ins w:id="468" w:author="Kiss Domonkos" w:date="2020-09-27T17:17:00Z">
        <w:r>
          <w:t>A hatványkitevő becslése</w:t>
        </w:r>
      </w:ins>
    </w:p>
    <w:p w14:paraId="55586923" w14:textId="77777777" w:rsidR="000C4329" w:rsidRPr="00415782" w:rsidRDefault="00BE4BE0" w:rsidP="00126995">
      <w:pPr>
        <w:ind w:firstLine="708"/>
        <w:rPr>
          <w:szCs w:val="20"/>
          <w:rPrChange w:id="469" w:author="Kiss Domonkos" w:date="2020-09-27T16:54:00Z">
            <w:rPr>
              <w:sz w:val="24"/>
              <w:szCs w:val="24"/>
            </w:rPr>
          </w:rPrChange>
        </w:rPr>
        <w:pPrChange w:id="470" w:author="Kiss Domonkos" w:date="2020-09-27T16:40:00Z">
          <w:pPr>
            <w:ind w:firstLine="708"/>
          </w:pPr>
        </w:pPrChange>
      </w:pPr>
      <w:r w:rsidRPr="00415782">
        <w:rPr>
          <w:szCs w:val="20"/>
          <w:rPrChange w:id="471" w:author="Kiss Domonkos" w:date="2020-09-27T16:54:00Z">
            <w:rPr>
              <w:sz w:val="24"/>
              <w:szCs w:val="24"/>
            </w:rPr>
          </w:rPrChange>
        </w:rPr>
        <w:t xml:space="preserve">A hatványkitevő becslésénél a </w:t>
      </w:r>
      <w:r w:rsidR="00B220EB" w:rsidRPr="00415782">
        <w:rPr>
          <w:szCs w:val="20"/>
          <w:rPrChange w:id="472" w:author="Kiss Domonkos" w:date="2020-09-27T16:54:00Z">
            <w:rPr>
              <w:sz w:val="24"/>
              <w:szCs w:val="24"/>
            </w:rPr>
          </w:rPrChange>
        </w:rPr>
        <w:t xml:space="preserve">regresszióval történő számításkor megnéztük az összes veszteséget (beleértve a </w:t>
      </w:r>
      <w:r w:rsidR="001C6CB6" w:rsidRPr="00415782">
        <w:rPr>
          <w:sz w:val="20"/>
          <w:szCs w:val="20"/>
          <w:rPrChange w:id="473" w:author="Kiss Domonkos" w:date="2020-09-27T16:54:00Z">
            <w:rPr>
              <w:sz w:val="24"/>
              <w:szCs w:val="24"/>
            </w:rPr>
          </w:rPrChange>
        </w:rPr>
        <w:t>negatív</w:t>
      </w:r>
      <w:r w:rsidR="00B220EB" w:rsidRPr="00415782">
        <w:rPr>
          <w:sz w:val="20"/>
          <w:szCs w:val="20"/>
          <w:rPrChange w:id="474" w:author="Kiss Domonkos" w:date="2020-09-27T16:54:00Z">
            <w:rPr>
              <w:sz w:val="24"/>
              <w:szCs w:val="24"/>
            </w:rPr>
          </w:rPrChange>
        </w:rPr>
        <w:t xml:space="preserve"> veszteséget,</w:t>
      </w:r>
      <w:r w:rsidR="00F30687" w:rsidRPr="00415782">
        <w:rPr>
          <w:sz w:val="20"/>
          <w:szCs w:val="20"/>
          <w:rPrChange w:id="475" w:author="Kiss Domonkos" w:date="2020-09-27T16:54:00Z">
            <w:rPr>
              <w:sz w:val="24"/>
              <w:szCs w:val="24"/>
            </w:rPr>
          </w:rPrChange>
        </w:rPr>
        <w:t xml:space="preserve"> azaz nyereséget is) és a független </w:t>
      </w:r>
      <w:proofErr w:type="spellStart"/>
      <w:r w:rsidR="00F30687" w:rsidRPr="00415782">
        <w:rPr>
          <w:szCs w:val="20"/>
          <w:rPrChange w:id="476" w:author="Kiss Domonkos" w:date="2020-09-27T16:54:00Z">
            <w:rPr>
              <w:sz w:val="24"/>
              <w:szCs w:val="24"/>
            </w:rPr>
          </w:rPrChange>
        </w:rPr>
        <w:t>változokat</w:t>
      </w:r>
      <w:proofErr w:type="spellEnd"/>
      <w:r w:rsidR="00F30687" w:rsidRPr="00415782">
        <w:rPr>
          <w:szCs w:val="20"/>
          <w:rPrChange w:id="477" w:author="Kiss Domonkos" w:date="2020-09-27T16:54:00Z">
            <w:rPr>
              <w:sz w:val="24"/>
              <w:szCs w:val="24"/>
            </w:rPr>
          </w:rPrChange>
        </w:rPr>
        <w:t xml:space="preserve"> 0.055-től 0.005-ösével lépkedve felfele egészen 0.15-ig, majd azokból az x értékekből állapítottuk meg a valószínűségeket/gyakoriságokat</w:t>
      </w:r>
      <w:r w:rsidR="00F25425" w:rsidRPr="00415782">
        <w:rPr>
          <w:sz w:val="20"/>
          <w:szCs w:val="20"/>
          <w:rPrChange w:id="478" w:author="Kiss Domonkos" w:date="2020-09-27T16:54:00Z">
            <w:rPr>
              <w:sz w:val="24"/>
              <w:szCs w:val="24"/>
            </w:rPr>
          </w:rPrChange>
        </w:rPr>
        <w:t>.</w:t>
      </w:r>
      <w:r w:rsidR="00F30687" w:rsidRPr="00415782">
        <w:rPr>
          <w:szCs w:val="20"/>
          <w:rPrChange w:id="479" w:author="Kiss Domonkos" w:date="2020-09-27T16:54:00Z">
            <w:rPr>
              <w:sz w:val="24"/>
              <w:szCs w:val="24"/>
            </w:rPr>
          </w:rPrChange>
        </w:rPr>
        <w:t xml:space="preserve"> </w:t>
      </w:r>
      <w:r w:rsidR="00F25425" w:rsidRPr="00415782">
        <w:rPr>
          <w:szCs w:val="20"/>
          <w:rPrChange w:id="480" w:author="Kiss Domonkos" w:date="2020-09-27T16:54:00Z">
            <w:rPr>
              <w:sz w:val="24"/>
              <w:szCs w:val="24"/>
            </w:rPr>
          </w:rPrChange>
        </w:rPr>
        <w:t>T</w:t>
      </w:r>
      <w:r w:rsidR="00F30687" w:rsidRPr="00415782">
        <w:rPr>
          <w:szCs w:val="20"/>
          <w:rPrChange w:id="481" w:author="Kiss Domonkos" w:date="2020-09-27T16:54:00Z">
            <w:rPr>
              <w:sz w:val="24"/>
              <w:szCs w:val="24"/>
            </w:rPr>
          </w:rPrChange>
        </w:rPr>
        <w:t>ehát</w:t>
      </w:r>
      <w:r w:rsidR="00F25425" w:rsidRPr="00415782">
        <w:rPr>
          <w:sz w:val="20"/>
          <w:szCs w:val="20"/>
          <w:rPrChange w:id="482" w:author="Kiss Domonkos" w:date="2020-09-27T16:54:00Z">
            <w:rPr>
              <w:sz w:val="24"/>
              <w:szCs w:val="24"/>
            </w:rPr>
          </w:rPrChange>
        </w:rPr>
        <w:t xml:space="preserve"> az y azt reprezentálja</w:t>
      </w:r>
      <w:r w:rsidR="00F30687" w:rsidRPr="00415782">
        <w:rPr>
          <w:sz w:val="20"/>
          <w:szCs w:val="20"/>
          <w:rPrChange w:id="483" w:author="Kiss Domonkos" w:date="2020-09-27T16:54:00Z">
            <w:rPr>
              <w:sz w:val="24"/>
              <w:szCs w:val="24"/>
            </w:rPr>
          </w:rPrChange>
        </w:rPr>
        <w:t xml:space="preserve">, hogy mekkora valószínűséggel lesz (volt) </w:t>
      </w:r>
      <w:r w:rsidR="00F25425" w:rsidRPr="00415782">
        <w:rPr>
          <w:sz w:val="20"/>
          <w:szCs w:val="20"/>
          <w:rPrChange w:id="484" w:author="Kiss Domonkos" w:date="2020-09-27T16:54:00Z">
            <w:rPr>
              <w:sz w:val="24"/>
              <w:szCs w:val="24"/>
            </w:rPr>
          </w:rPrChange>
        </w:rPr>
        <w:t xml:space="preserve">az egyes x értékeknél nagyobb veszteség. Ezeket az értékeket </w:t>
      </w:r>
      <w:proofErr w:type="spellStart"/>
      <w:r w:rsidR="00F25425" w:rsidRPr="00415782">
        <w:rPr>
          <w:szCs w:val="20"/>
          <w:rPrChange w:id="485" w:author="Kiss Domonkos" w:date="2020-09-27T16:54:00Z">
            <w:rPr>
              <w:sz w:val="24"/>
              <w:szCs w:val="24"/>
            </w:rPr>
          </w:rPrChange>
        </w:rPr>
        <w:t>logaritmizálva</w:t>
      </w:r>
      <w:proofErr w:type="spellEnd"/>
      <w:r w:rsidR="00F25425" w:rsidRPr="00415782">
        <w:rPr>
          <w:szCs w:val="20"/>
          <w:rPrChange w:id="486" w:author="Kiss Domonkos" w:date="2020-09-27T16:54:00Z">
            <w:rPr>
              <w:sz w:val="24"/>
              <w:szCs w:val="24"/>
            </w:rPr>
          </w:rPrChange>
        </w:rPr>
        <w:t xml:space="preserve"> csináltunk regressziót, majd abból becsültük meg a farokkitevőt:</w:t>
      </w:r>
    </w:p>
    <w:p w14:paraId="3BC65335" w14:textId="77777777" w:rsidR="00F25425" w:rsidRPr="00415782" w:rsidRDefault="003A0C20" w:rsidP="00126995">
      <w:pPr>
        <w:rPr>
          <w:szCs w:val="20"/>
          <w:rPrChange w:id="487" w:author="Kiss Domonkos" w:date="2020-09-27T16:54:00Z">
            <w:rPr>
              <w:sz w:val="24"/>
              <w:szCs w:val="24"/>
            </w:rPr>
          </w:rPrChange>
        </w:rPr>
        <w:pPrChange w:id="488" w:author="Kiss Domonkos" w:date="2020-09-27T16:40:00Z">
          <w:pPr>
            <w:jc w:val="center"/>
          </w:pPr>
        </w:pPrChange>
      </w:pPr>
      <w:r w:rsidRPr="00415782">
        <w:rPr>
          <w:noProof/>
          <w:sz w:val="18"/>
          <w:szCs w:val="18"/>
          <w:lang w:eastAsia="hu-HU"/>
          <w:rPrChange w:id="489" w:author="Kiss Domonkos" w:date="2020-09-27T16:54:00Z">
            <w:rPr>
              <w:noProof/>
              <w:lang w:eastAsia="hu-HU"/>
            </w:rPr>
          </w:rPrChange>
        </w:rPr>
        <w:drawing>
          <wp:inline distT="0" distB="0" distL="0" distR="0" wp14:anchorId="7198F142" wp14:editId="136C7407">
            <wp:extent cx="1019175" cy="36195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FCE2" w14:textId="77777777" w:rsidR="003A0C20" w:rsidRPr="00415782" w:rsidRDefault="003A0C20" w:rsidP="00126995">
      <w:pPr>
        <w:rPr>
          <w:szCs w:val="20"/>
          <w:rPrChange w:id="490" w:author="Kiss Domonkos" w:date="2020-09-27T16:54:00Z">
            <w:rPr>
              <w:sz w:val="24"/>
              <w:szCs w:val="24"/>
            </w:rPr>
          </w:rPrChange>
        </w:rPr>
        <w:pPrChange w:id="491" w:author="Kiss Domonkos" w:date="2020-09-27T16:40:00Z">
          <w:pPr>
            <w:jc w:val="both"/>
          </w:pPr>
        </w:pPrChange>
      </w:pPr>
      <w:r w:rsidRPr="00415782">
        <w:rPr>
          <w:szCs w:val="20"/>
          <w:rPrChange w:id="492" w:author="Kiss Domonkos" w:date="2020-09-27T16:54:00Z">
            <w:rPr>
              <w:sz w:val="24"/>
              <w:szCs w:val="24"/>
            </w:rPr>
          </w:rPrChange>
        </w:rPr>
        <w:t xml:space="preserve">Tehát az imént vizsgált x értékekre körülbelül </w:t>
      </w:r>
      <w:r w:rsidR="00740F71" w:rsidRPr="00415782">
        <w:rPr>
          <w:szCs w:val="20"/>
          <w:rPrChange w:id="493" w:author="Kiss Domonkos" w:date="2020-09-27T16:54:00Z">
            <w:rPr>
              <w:sz w:val="24"/>
              <w:szCs w:val="24"/>
            </w:rPr>
          </w:rPrChange>
        </w:rPr>
        <w:t xml:space="preserve">a </w:t>
      </w:r>
      <w:r w:rsidRPr="00415782">
        <w:rPr>
          <w:sz w:val="20"/>
          <w:szCs w:val="20"/>
          <w:rPrChange w:id="494" w:author="Kiss Domonkos" w:date="2020-09-27T16:54:00Z">
            <w:rPr>
              <w:sz w:val="24"/>
              <w:szCs w:val="24"/>
            </w:rPr>
          </w:rPrChange>
        </w:rPr>
        <w:t xml:space="preserve">2.128-as hatványkitevőt </w:t>
      </w:r>
      <w:r w:rsidR="00740F71" w:rsidRPr="00415782">
        <w:rPr>
          <w:sz w:val="20"/>
          <w:szCs w:val="20"/>
          <w:rPrChange w:id="495" w:author="Kiss Domonkos" w:date="2020-09-27T16:54:00Z">
            <w:rPr>
              <w:sz w:val="24"/>
              <w:szCs w:val="24"/>
            </w:rPr>
          </w:rPrChange>
        </w:rPr>
        <w:t>kaptuk</w:t>
      </w:r>
      <w:del w:id="496" w:author="Kiss Domonkos" w:date="2020-09-27T17:17:00Z">
        <w:r w:rsidR="00740F71" w:rsidRPr="00415782" w:rsidDel="00E3228D">
          <w:rPr>
            <w:sz w:val="20"/>
            <w:szCs w:val="20"/>
            <w:rPrChange w:id="497" w:author="Kiss Domonkos" w:date="2020-09-27T16:54:00Z">
              <w:rPr>
                <w:sz w:val="24"/>
                <w:szCs w:val="24"/>
              </w:rPr>
            </w:rPrChange>
          </w:rPr>
          <w:delText xml:space="preserve"> </w:delText>
        </w:r>
      </w:del>
      <w:r w:rsidR="00740F71" w:rsidRPr="00415782">
        <w:rPr>
          <w:szCs w:val="20"/>
          <w:rPrChange w:id="498" w:author="Kiss Domonkos" w:date="2020-09-27T16:54:00Z">
            <w:rPr>
              <w:sz w:val="24"/>
              <w:szCs w:val="24"/>
            </w:rPr>
          </w:rPrChange>
        </w:rPr>
        <w:t>, amire azt várjuk, hogy a mintából számított ferdeség, valamint csúcsosság se konvergáljon. Csak az integrál első két momentuma tekinthető végesnek.</w:t>
      </w:r>
    </w:p>
    <w:p w14:paraId="505C41C4" w14:textId="3EEF0388" w:rsidR="001C6CB6" w:rsidRPr="00415782" w:rsidRDefault="00740F71" w:rsidP="00126995">
      <w:pPr>
        <w:rPr>
          <w:szCs w:val="20"/>
          <w:rPrChange w:id="499" w:author="Kiss Domonkos" w:date="2020-09-27T16:54:00Z">
            <w:rPr>
              <w:sz w:val="24"/>
              <w:szCs w:val="24"/>
            </w:rPr>
          </w:rPrChange>
        </w:rPr>
        <w:pPrChange w:id="500" w:author="Kiss Domonkos" w:date="2020-09-27T16:40:00Z">
          <w:pPr>
            <w:jc w:val="both"/>
          </w:pPr>
        </w:pPrChange>
      </w:pPr>
      <w:r w:rsidRPr="00415782">
        <w:rPr>
          <w:szCs w:val="20"/>
          <w:rPrChange w:id="501" w:author="Kiss Domonkos" w:date="2020-09-27T16:54:00Z">
            <w:rPr>
              <w:sz w:val="24"/>
              <w:szCs w:val="24"/>
            </w:rPr>
          </w:rPrChange>
        </w:rPr>
        <w:tab/>
        <w:t>A Hill módszerrel való becslés során a küszöbérték feletti veszteségek számát vettük mintának</w:t>
      </w:r>
      <w:r w:rsidR="001C6CB6" w:rsidRPr="00415782">
        <w:rPr>
          <w:szCs w:val="20"/>
          <w:rPrChange w:id="502" w:author="Kiss Domonkos" w:date="2020-09-27T16:54:00Z">
            <w:rPr>
              <w:sz w:val="24"/>
              <w:szCs w:val="24"/>
            </w:rPr>
          </w:rPrChange>
        </w:rPr>
        <w:t xml:space="preserve">, azon lehetett módosítani. Az órai munka során N=50 mintával </w:t>
      </w:r>
      <w:proofErr w:type="gramStart"/>
      <w:r w:rsidR="001C6CB6" w:rsidRPr="00415782">
        <w:rPr>
          <w:szCs w:val="20"/>
          <w:rPrChange w:id="503" w:author="Kiss Domonkos" w:date="2020-09-27T16:54:00Z">
            <w:rPr>
              <w:sz w:val="24"/>
              <w:szCs w:val="24"/>
            </w:rPr>
          </w:rPrChange>
        </w:rPr>
        <w:t>számoltunk ,</w:t>
      </w:r>
      <w:proofErr w:type="gramEnd"/>
      <w:r w:rsidR="001C6CB6" w:rsidRPr="00415782">
        <w:rPr>
          <w:szCs w:val="20"/>
          <w:rPrChange w:id="504" w:author="Kiss Domonkos" w:date="2020-09-27T16:54:00Z">
            <w:rPr>
              <w:sz w:val="24"/>
              <w:szCs w:val="24"/>
            </w:rPr>
          </w:rPrChange>
        </w:rPr>
        <w:t xml:space="preserve"> így azzal becsültük meg a hatványkitevőt. Megnéztük az 50. legnagyobb veszteséget és azt feltételeztük, hogy az a küszöbértékünk. Azt a </w:t>
      </w:r>
      <w:del w:id="505" w:author="Kiss Domonkos" w:date="2020-09-27T17:18:00Z">
        <w:r w:rsidR="001C6CB6" w:rsidRPr="00415782" w:rsidDel="00E3228D">
          <w:rPr>
            <w:sz w:val="20"/>
            <w:szCs w:val="20"/>
            <w:rPrChange w:id="506" w:author="Kiss Domonkos" w:date="2020-09-27T16:54:00Z">
              <w:rPr>
                <w:sz w:val="24"/>
                <w:szCs w:val="24"/>
              </w:rPr>
            </w:rPrChange>
          </w:rPr>
          <w:delText>haványkitevőt</w:delText>
        </w:r>
      </w:del>
      <w:ins w:id="507" w:author="Kiss Domonkos" w:date="2020-09-27T17:18:00Z">
        <w:r w:rsidR="00E3228D" w:rsidRPr="00415782">
          <w:rPr>
            <w:szCs w:val="20"/>
            <w:rPrChange w:id="508" w:author="Kiss Domonkos" w:date="2020-09-27T16:54:00Z">
              <w:rPr>
                <w:szCs w:val="20"/>
              </w:rPr>
            </w:rPrChange>
          </w:rPr>
          <w:t>hatványkitevőt</w:t>
        </w:r>
      </w:ins>
      <w:r w:rsidR="001C6CB6" w:rsidRPr="00415782">
        <w:rPr>
          <w:sz w:val="20"/>
          <w:szCs w:val="20"/>
          <w:rPrChange w:id="509" w:author="Kiss Domonkos" w:date="2020-09-27T16:54:00Z">
            <w:rPr>
              <w:sz w:val="24"/>
              <w:szCs w:val="24"/>
            </w:rPr>
          </w:rPrChange>
        </w:rPr>
        <w:t xml:space="preserve"> kerestük amelyik a </w:t>
      </w:r>
      <w:proofErr w:type="spellStart"/>
      <w:r w:rsidR="001C6CB6" w:rsidRPr="00415782">
        <w:rPr>
          <w:szCs w:val="20"/>
          <w:rPrChange w:id="510" w:author="Kiss Domonkos" w:date="2020-09-27T16:54:00Z">
            <w:rPr>
              <w:sz w:val="24"/>
              <w:szCs w:val="24"/>
            </w:rPr>
          </w:rPrChange>
        </w:rPr>
        <w:t>loglikelihood</w:t>
      </w:r>
      <w:proofErr w:type="spellEnd"/>
      <w:r w:rsidR="001C6CB6" w:rsidRPr="00415782">
        <w:rPr>
          <w:szCs w:val="20"/>
          <w:rPrChange w:id="511" w:author="Kiss Domonkos" w:date="2020-09-27T16:54:00Z">
            <w:rPr>
              <w:sz w:val="24"/>
              <w:szCs w:val="24"/>
            </w:rPr>
          </w:rPrChange>
        </w:rPr>
        <w:t xml:space="preserve"> függvényünket maximalizálta. A Hill módszer szerinti alfánk az alábbit lett:</w:t>
      </w:r>
    </w:p>
    <w:p w14:paraId="7E53E9F8" w14:textId="77777777" w:rsidR="001C6CB6" w:rsidRPr="00415782" w:rsidRDefault="001C6CB6" w:rsidP="00126995">
      <w:pPr>
        <w:rPr>
          <w:szCs w:val="20"/>
          <w:rPrChange w:id="512" w:author="Kiss Domonkos" w:date="2020-09-27T16:54:00Z">
            <w:rPr>
              <w:sz w:val="24"/>
              <w:szCs w:val="24"/>
            </w:rPr>
          </w:rPrChange>
        </w:rPr>
        <w:pPrChange w:id="513" w:author="Kiss Domonkos" w:date="2020-09-27T16:40:00Z">
          <w:pPr>
            <w:jc w:val="center"/>
          </w:pPr>
        </w:pPrChange>
      </w:pPr>
      <w:r w:rsidRPr="00415782">
        <w:rPr>
          <w:noProof/>
          <w:sz w:val="18"/>
          <w:szCs w:val="18"/>
          <w:lang w:eastAsia="hu-HU"/>
          <w:rPrChange w:id="514" w:author="Kiss Domonkos" w:date="2020-09-27T16:54:00Z">
            <w:rPr>
              <w:noProof/>
              <w:lang w:eastAsia="hu-HU"/>
            </w:rPr>
          </w:rPrChange>
        </w:rPr>
        <w:drawing>
          <wp:inline distT="0" distB="0" distL="0" distR="0" wp14:anchorId="42ABFE8B" wp14:editId="5B50F7B5">
            <wp:extent cx="979200" cy="3636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9200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D344" w14:textId="77777777" w:rsidR="001C6CB6" w:rsidRPr="00415782" w:rsidRDefault="001C6CB6" w:rsidP="00126995">
      <w:pPr>
        <w:rPr>
          <w:szCs w:val="20"/>
          <w:rPrChange w:id="515" w:author="Kiss Domonkos" w:date="2020-09-27T16:54:00Z">
            <w:rPr>
              <w:sz w:val="24"/>
              <w:szCs w:val="24"/>
            </w:rPr>
          </w:rPrChange>
        </w:rPr>
        <w:pPrChange w:id="516" w:author="Kiss Domonkos" w:date="2020-09-27T16:40:00Z">
          <w:pPr>
            <w:jc w:val="both"/>
          </w:pPr>
        </w:pPrChange>
      </w:pPr>
      <w:r w:rsidRPr="00415782">
        <w:rPr>
          <w:szCs w:val="20"/>
          <w:rPrChange w:id="517" w:author="Kiss Domonkos" w:date="2020-09-27T16:54:00Z">
            <w:rPr>
              <w:sz w:val="24"/>
              <w:szCs w:val="24"/>
            </w:rPr>
          </w:rPrChange>
        </w:rPr>
        <w:t>A Hill módszerrel megállapított alfákat ábrázoltuk is:</w:t>
      </w:r>
      <w:bookmarkStart w:id="518" w:name="_GoBack"/>
      <w:bookmarkEnd w:id="518"/>
    </w:p>
    <w:p w14:paraId="690CC16D" w14:textId="77777777" w:rsidR="00B220EB" w:rsidRPr="00415782" w:rsidRDefault="00B220EB" w:rsidP="00126995">
      <w:pPr>
        <w:rPr>
          <w:szCs w:val="20"/>
          <w:rPrChange w:id="519" w:author="Kiss Domonkos" w:date="2020-09-27T16:54:00Z">
            <w:rPr>
              <w:sz w:val="24"/>
              <w:szCs w:val="24"/>
            </w:rPr>
          </w:rPrChange>
        </w:rPr>
        <w:pPrChange w:id="520" w:author="Kiss Domonkos" w:date="2020-09-27T16:40:00Z">
          <w:pPr>
            <w:jc w:val="center"/>
          </w:pPr>
        </w:pPrChange>
      </w:pPr>
      <w:r w:rsidRPr="00415782">
        <w:rPr>
          <w:noProof/>
          <w:sz w:val="18"/>
          <w:szCs w:val="18"/>
          <w:lang w:eastAsia="hu-HU"/>
          <w:rPrChange w:id="521" w:author="Kiss Domonkos" w:date="2020-09-27T16:54:00Z">
            <w:rPr>
              <w:noProof/>
              <w:lang w:eastAsia="hu-HU"/>
            </w:rPr>
          </w:rPrChange>
        </w:rPr>
        <w:lastRenderedPageBreak/>
        <w:drawing>
          <wp:inline distT="0" distB="0" distL="0" distR="0" wp14:anchorId="4C3BB318" wp14:editId="29527F7B">
            <wp:extent cx="4568400" cy="2754000"/>
            <wp:effectExtent l="0" t="0" r="3810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4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57D4" w14:textId="77777777" w:rsidR="001C6CB6" w:rsidRPr="00415782" w:rsidRDefault="001C6CB6" w:rsidP="00126995">
      <w:pPr>
        <w:rPr>
          <w:szCs w:val="20"/>
          <w:rPrChange w:id="522" w:author="Kiss Domonkos" w:date="2020-09-27T16:54:00Z">
            <w:rPr>
              <w:sz w:val="24"/>
              <w:szCs w:val="24"/>
            </w:rPr>
          </w:rPrChange>
        </w:rPr>
        <w:pPrChange w:id="523" w:author="Kiss Domonkos" w:date="2020-09-27T16:40:00Z">
          <w:pPr>
            <w:jc w:val="both"/>
          </w:pPr>
        </w:pPrChange>
      </w:pPr>
      <w:r w:rsidRPr="00415782">
        <w:rPr>
          <w:szCs w:val="20"/>
          <w:rPrChange w:id="524" w:author="Kiss Domonkos" w:date="2020-09-27T16:54:00Z">
            <w:rPr>
              <w:sz w:val="24"/>
              <w:szCs w:val="24"/>
            </w:rPr>
          </w:rPrChange>
        </w:rPr>
        <w:t>Az ábra alapján azt láthatjuk, hogy valóban 2 – 2.2 körüli alfa mondható először stabilnak.</w:t>
      </w:r>
    </w:p>
    <w:p w14:paraId="2FE722B4" w14:textId="77777777" w:rsidR="00B220EB" w:rsidRPr="00415782" w:rsidRDefault="00B220EB" w:rsidP="00126995">
      <w:pPr>
        <w:rPr>
          <w:szCs w:val="20"/>
          <w:rPrChange w:id="525" w:author="Kiss Domonkos" w:date="2020-09-27T16:54:00Z">
            <w:rPr>
              <w:sz w:val="24"/>
              <w:szCs w:val="24"/>
            </w:rPr>
          </w:rPrChange>
        </w:rPr>
        <w:pPrChange w:id="526" w:author="Kiss Domonkos" w:date="2020-09-27T16:40:00Z">
          <w:pPr/>
        </w:pPrChange>
      </w:pPr>
    </w:p>
    <w:sectPr w:rsidR="00B220EB" w:rsidRPr="00415782" w:rsidSect="002F2CB2">
      <w:pgSz w:w="11906" w:h="16838" w:code="9"/>
      <w:pgMar w:top="1418" w:right="1418" w:bottom="1559" w:left="1418" w:header="709" w:footer="709" w:gutter="0"/>
      <w:pgNumType w:start="0"/>
      <w:cols w:space="708"/>
      <w:titlePg/>
      <w:docGrid w:linePitch="360"/>
      <w:sectPrChange w:id="527" w:author="Kiss Domonkos" w:date="2020-09-27T16:54:00Z">
        <w:sectPr w:rsidR="00B220EB" w:rsidRPr="00415782" w:rsidSect="002F2CB2">
          <w:pgMar w:top="1418" w:right="1418" w:bottom="1559" w:left="1418" w:header="709" w:footer="709" w:gutter="0"/>
          <w:pgNumType w:start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iss Domonkos">
    <w15:presenceInfo w15:providerId="None" w15:userId="Kiss Domonk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813"/>
    <w:rsid w:val="000B7776"/>
    <w:rsid w:val="000C4329"/>
    <w:rsid w:val="000E695F"/>
    <w:rsid w:val="00126995"/>
    <w:rsid w:val="001C6CB6"/>
    <w:rsid w:val="00216B9A"/>
    <w:rsid w:val="002A3895"/>
    <w:rsid w:val="002E5D32"/>
    <w:rsid w:val="002F2CB2"/>
    <w:rsid w:val="0033476E"/>
    <w:rsid w:val="00346755"/>
    <w:rsid w:val="003A0C20"/>
    <w:rsid w:val="00414BE1"/>
    <w:rsid w:val="00415782"/>
    <w:rsid w:val="00422720"/>
    <w:rsid w:val="005504A4"/>
    <w:rsid w:val="00620813"/>
    <w:rsid w:val="00697CDF"/>
    <w:rsid w:val="006B76AA"/>
    <w:rsid w:val="006D440A"/>
    <w:rsid w:val="00740F71"/>
    <w:rsid w:val="007B281F"/>
    <w:rsid w:val="00846581"/>
    <w:rsid w:val="00B220EB"/>
    <w:rsid w:val="00B64A43"/>
    <w:rsid w:val="00B67542"/>
    <w:rsid w:val="00B721C9"/>
    <w:rsid w:val="00BD6786"/>
    <w:rsid w:val="00BE4BE0"/>
    <w:rsid w:val="00E3228D"/>
    <w:rsid w:val="00E64B42"/>
    <w:rsid w:val="00F25425"/>
    <w:rsid w:val="00F30687"/>
    <w:rsid w:val="00F50579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3E84"/>
  <w15:chartTrackingRefBased/>
  <w15:docId w15:val="{3FD41403-D611-48F9-8E26-65E5F2EF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782"/>
    <w:pPr>
      <w:jc w:val="both"/>
      <w:pPrChange w:id="0" w:author="Kiss Domonkos" w:date="2020-09-27T16:59:00Z">
        <w:pPr>
          <w:spacing w:after="160" w:line="259" w:lineRule="auto"/>
        </w:pPr>
      </w:pPrChange>
    </w:pPr>
    <w:rPr>
      <w:rFonts w:ascii="Garamond" w:hAnsi="Garamond"/>
      <w:sz w:val="20"/>
      <w:rPrChange w:id="0" w:author="Kiss Domonkos" w:date="2020-09-27T16:59:00Z">
        <w:rPr>
          <w:rFonts w:ascii="Garamond" w:eastAsiaTheme="minorHAnsi" w:hAnsi="Garamond" w:cstheme="minorBidi"/>
          <w:sz w:val="22"/>
          <w:szCs w:val="22"/>
          <w:lang w:val="hu-HU" w:eastAsia="en-US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415782"/>
    <w:pPr>
      <w:keepNext/>
      <w:keepLines/>
      <w:spacing w:before="240" w:after="0"/>
      <w:outlineLvl w:val="0"/>
      <w:pPrChange w:id="1" w:author="Kiss Domonkos" w:date="2020-09-27T16:56:00Z">
        <w:pPr>
          <w:keepNext/>
          <w:keepLines/>
          <w:spacing w:before="240" w:line="259" w:lineRule="auto"/>
          <w:outlineLvl w:val="0"/>
        </w:pPr>
      </w:pPrChange>
    </w:pPr>
    <w:rPr>
      <w:rFonts w:eastAsiaTheme="majorEastAsia" w:cstheme="majorBidi"/>
      <w:b/>
      <w:sz w:val="32"/>
      <w:szCs w:val="32"/>
      <w:rPrChange w:id="1" w:author="Kiss Domonkos" w:date="2020-09-27T16:56:00Z">
        <w:rPr>
          <w:rFonts w:asciiTheme="majorHAnsi" w:eastAsiaTheme="majorEastAsia" w:hAnsiTheme="majorHAnsi" w:cstheme="majorBidi"/>
          <w:sz w:val="32"/>
          <w:szCs w:val="32"/>
          <w:lang w:val="hu-HU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2CB2"/>
    <w:pPr>
      <w:spacing w:after="0" w:line="240" w:lineRule="auto"/>
    </w:pPr>
    <w:rPr>
      <w:rFonts w:eastAsiaTheme="minorEastAsia"/>
      <w:lang w:eastAsia="hu-HU"/>
    </w:rPr>
  </w:style>
  <w:style w:type="character" w:customStyle="1" w:styleId="NoSpacingChar">
    <w:name w:val="No Spacing Char"/>
    <w:basedOn w:val="DefaultParagraphFont"/>
    <w:link w:val="NoSpacing"/>
    <w:uiPriority w:val="1"/>
    <w:rsid w:val="002F2CB2"/>
    <w:rPr>
      <w:rFonts w:eastAsiaTheme="minorEastAsia"/>
      <w:lang w:eastAsia="hu-HU"/>
    </w:rPr>
  </w:style>
  <w:style w:type="character" w:customStyle="1" w:styleId="Heading1Char">
    <w:name w:val="Heading 1 Char"/>
    <w:basedOn w:val="DefaultParagraphFont"/>
    <w:link w:val="Heading1"/>
    <w:uiPriority w:val="9"/>
    <w:rsid w:val="00415782"/>
    <w:rPr>
      <w:rFonts w:ascii="Garamond" w:eastAsiaTheme="majorEastAsia" w:hAnsi="Garamond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157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5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7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157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525B21E5BB4740B2E5ED47D0187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DEE60-76B0-4A2E-9E7A-5FD73BCB4B15}"/>
      </w:docPartPr>
      <w:docPartBody>
        <w:p w:rsidR="00000000" w:rsidRDefault="009A09B7" w:rsidP="009A09B7">
          <w:pPr>
            <w:pStyle w:val="00525B21E5BB4740B2E5ED47D01871AC"/>
          </w:pPr>
          <w:r>
            <w:rPr>
              <w:color w:val="2F5496" w:themeColor="accent1" w:themeShade="BF"/>
              <w:sz w:val="24"/>
              <w:szCs w:val="24"/>
            </w:rPr>
            <w:t>[Cég neve]</w:t>
          </w:r>
        </w:p>
      </w:docPartBody>
    </w:docPart>
    <w:docPart>
      <w:docPartPr>
        <w:name w:val="E87C172ED2EA43D79A25400F4498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08349-2C86-42B3-A19C-72E6DABCD0EA}"/>
      </w:docPartPr>
      <w:docPartBody>
        <w:p w:rsidR="00000000" w:rsidRDefault="009A09B7" w:rsidP="009A09B7">
          <w:pPr>
            <w:pStyle w:val="E87C172ED2EA43D79A25400F4498BC4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[Dokumentum címe]</w:t>
          </w:r>
        </w:p>
      </w:docPartBody>
    </w:docPart>
    <w:docPart>
      <w:docPartPr>
        <w:name w:val="3355C322333445A389F6F0BC43A0C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C4551-E6CE-4E2E-A069-0F19919D9920}"/>
      </w:docPartPr>
      <w:docPartBody>
        <w:p w:rsidR="00000000" w:rsidRDefault="009A09B7" w:rsidP="009A09B7">
          <w:pPr>
            <w:pStyle w:val="3355C322333445A389F6F0BC43A0C1C0"/>
          </w:pPr>
          <w:r>
            <w:rPr>
              <w:color w:val="2F5496" w:themeColor="accent1" w:themeShade="BF"/>
              <w:sz w:val="24"/>
              <w:szCs w:val="24"/>
            </w:rPr>
            <w:t>[Dokumentum alcíme]</w:t>
          </w:r>
        </w:p>
      </w:docPartBody>
    </w:docPart>
    <w:docPart>
      <w:docPartPr>
        <w:name w:val="DDD4B0FDF86647E4845A51CA3F4C5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2DCEC-A7BA-48ED-9649-707D12F00057}"/>
      </w:docPartPr>
      <w:docPartBody>
        <w:p w:rsidR="00000000" w:rsidRDefault="009A09B7" w:rsidP="009A09B7">
          <w:pPr>
            <w:pStyle w:val="DDD4B0FDF86647E4845A51CA3F4C5156"/>
          </w:pPr>
          <w:r>
            <w:rPr>
              <w:color w:val="4472C4" w:themeColor="accent1"/>
              <w:sz w:val="28"/>
              <w:szCs w:val="28"/>
            </w:rPr>
            <w:t>[Szerző neve]</w:t>
          </w:r>
        </w:p>
      </w:docPartBody>
    </w:docPart>
    <w:docPart>
      <w:docPartPr>
        <w:name w:val="A703828E97A94013ACED7E79582D5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545E6-E9F7-4579-860A-20F288018C83}"/>
      </w:docPartPr>
      <w:docPartBody>
        <w:p w:rsidR="00000000" w:rsidRDefault="009A09B7" w:rsidP="009A09B7">
          <w:pPr>
            <w:pStyle w:val="A703828E97A94013ACED7E79582D5D7B"/>
          </w:pPr>
          <w:r>
            <w:rPr>
              <w:color w:val="4472C4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B7"/>
    <w:rsid w:val="00067495"/>
    <w:rsid w:val="009A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525B21E5BB4740B2E5ED47D01871AC">
    <w:name w:val="00525B21E5BB4740B2E5ED47D01871AC"/>
    <w:rsid w:val="009A09B7"/>
  </w:style>
  <w:style w:type="paragraph" w:customStyle="1" w:styleId="E87C172ED2EA43D79A25400F4498BC4A">
    <w:name w:val="E87C172ED2EA43D79A25400F4498BC4A"/>
    <w:rsid w:val="009A09B7"/>
  </w:style>
  <w:style w:type="paragraph" w:customStyle="1" w:styleId="3355C322333445A389F6F0BC43A0C1C0">
    <w:name w:val="3355C322333445A389F6F0BC43A0C1C0"/>
    <w:rsid w:val="009A09B7"/>
  </w:style>
  <w:style w:type="paragraph" w:customStyle="1" w:styleId="DDD4B0FDF86647E4845A51CA3F4C5156">
    <w:name w:val="DDD4B0FDF86647E4845A51CA3F4C5156"/>
    <w:rsid w:val="009A09B7"/>
  </w:style>
  <w:style w:type="paragraph" w:customStyle="1" w:styleId="A703828E97A94013ACED7E79582D5D7B">
    <w:name w:val="A703828E97A94013ACED7E79582D5D7B"/>
    <w:rsid w:val="009A0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ACE0E8-695F-4270-A58C-EE94CF6E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1003</Words>
  <Characters>6926</Characters>
  <Application>Microsoft Office Word</Application>
  <DocSecurity>0</DocSecurity>
  <Lines>57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Empirikus Pénzügyek – 1. HF</Company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Stilizált tények a hozamokról, hatványkitevő becslése</dc:title>
  <dc:subject>Elemzés a Tesla hozamairól</dc:subject>
  <dc:creator>Nguyen Nam Tuan, Kiss Domonkos</dc:creator>
  <cp:keywords/>
  <dc:description/>
  <cp:lastModifiedBy>Kiss Domonkos</cp:lastModifiedBy>
  <cp:revision>5</cp:revision>
  <dcterms:created xsi:type="dcterms:W3CDTF">2020-09-26T22:10:00Z</dcterms:created>
  <dcterms:modified xsi:type="dcterms:W3CDTF">2020-09-27T15:18:00Z</dcterms:modified>
</cp:coreProperties>
</file>